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1D9BF" w14:textId="77777777" w:rsidR="00D940F2" w:rsidRDefault="00D940F2"/>
    <w:p w14:paraId="707B25FD" w14:textId="4A944F79" w:rsidR="00FD0337" w:rsidRDefault="00FD0337" w:rsidP="00FD0337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  <w:lang w:eastAsia="pt-BR"/>
        </w:rPr>
      </w:pPr>
      <w:r w:rsidRPr="00FD0337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 xml:space="preserve">Qual o problema vocês decidiram </w:t>
      </w:r>
      <w:proofErr w:type="gramStart"/>
      <w:r w:rsidRPr="00FD0337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resolver?</w:t>
      </w:r>
      <w:r w:rsidRPr="00FD0337">
        <w:rPr>
          <w:rFonts w:ascii="Roboto" w:eastAsia="Times New Roman" w:hAnsi="Roboto" w:cs="Times New Roman"/>
          <w:color w:val="D93025"/>
          <w:spacing w:val="3"/>
          <w:sz w:val="24"/>
          <w:szCs w:val="24"/>
          <w:lang w:eastAsia="pt-BR"/>
        </w:rPr>
        <w:t>*</w:t>
      </w:r>
      <w:proofErr w:type="gramEnd"/>
    </w:p>
    <w:p w14:paraId="7915487D" w14:textId="646A9700" w:rsidR="00435CAD" w:rsidRPr="00435CAD" w:rsidRDefault="00435CAD" w:rsidP="00435CA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  <w:r w:rsidRPr="00435CAD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Nos dias de hoje a solução para mapeamento do desmatamento da Amazônia</w:t>
      </w: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, </w:t>
      </w:r>
      <w:r w:rsidRPr="00435CAD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no Brasil, é feita por uma solução desenvolvida </w:t>
      </w:r>
      <w:r w:rsidR="006D2343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em 2003 </w:t>
      </w:r>
      <w:r w:rsidRPr="00435CAD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pel</w:t>
      </w:r>
      <w:r w:rsidR="006D2343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o</w:t>
      </w:r>
      <w:r w:rsidRPr="00435CAD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 INPE</w:t>
      </w: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 (Instituto Nacional de Pesquisas Espaciais)</w:t>
      </w:r>
      <w:r w:rsidRPr="00435CAD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,</w:t>
      </w:r>
      <w:r w:rsidR="006D2343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 com os dados e tecnologias disponíveis na época</w:t>
      </w:r>
      <w:r w:rsidRPr="00435CAD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.</w:t>
      </w:r>
    </w:p>
    <w:p w14:paraId="408AE064" w14:textId="77777777" w:rsidR="00435CAD" w:rsidRPr="00435CAD" w:rsidRDefault="00435CAD" w:rsidP="00435CA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  <w:r w:rsidRPr="00435CAD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Essa ferramenta do INPE tem uma resolução de 900 m2 por pixel, que pode gerar um erro de interpretação dos dados pela baixa precisão da escala.</w:t>
      </w:r>
    </w:p>
    <w:p w14:paraId="6A3B62D8" w14:textId="3FA820A6" w:rsidR="00435CAD" w:rsidRPr="00435CAD" w:rsidRDefault="00435CAD" w:rsidP="00435CA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  <w:r w:rsidRPr="00435CAD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Leigos podem utilizar o argumento da baixa definição das imagens para desprestigiar e até </w:t>
      </w:r>
      <w:r w:rsidR="006D2343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mesmo </w:t>
      </w:r>
      <w:r w:rsidRPr="00435CAD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tentar desacreditar informações </w:t>
      </w:r>
      <w:r w:rsidR="006D2343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e descobertas </w:t>
      </w:r>
      <w:r w:rsidRPr="00435CAD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científicas sobre o desmatamento </w:t>
      </w:r>
      <w:r w:rsidR="006D2343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e uso ilegal</w:t>
      </w:r>
      <w:r w:rsidR="00905294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 do solo</w:t>
      </w:r>
      <w:r w:rsidR="006D2343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 d</w:t>
      </w:r>
      <w:r w:rsidRPr="00435CAD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a Amazônia.</w:t>
      </w:r>
    </w:p>
    <w:p w14:paraId="10682003" w14:textId="7CE215F2" w:rsidR="00435CAD" w:rsidRPr="00435CAD" w:rsidRDefault="00435CAD" w:rsidP="00435CA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  <w:r w:rsidRPr="00435CAD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Um exemplo famoso e recente foi o embate entre o ex-ministro do meio ambiente </w:t>
      </w:r>
      <w:r w:rsidR="006D2343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do Brasil </w:t>
      </w:r>
      <w:r w:rsidRPr="00435CAD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e o ex-diretor do INPE acerca da magnitude do desmatamento na Amazonia. </w:t>
      </w:r>
    </w:p>
    <w:p w14:paraId="00E9621F" w14:textId="0FDF60A5" w:rsidR="00C31F44" w:rsidRDefault="005A1F6F" w:rsidP="00BD5F57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00B0F0"/>
          <w:spacing w:val="3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color w:val="00B0F0"/>
          <w:spacing w:val="3"/>
          <w:sz w:val="24"/>
          <w:szCs w:val="24"/>
          <w:lang w:eastAsia="pt-BR"/>
        </w:rPr>
        <w:t>Acreditamos que uma ideia apaixonante aliada a uma solução tecnológica é o combustível para a construção e execução de um projeto incrível, que realmente pode fazer uma diferença positiva em nosso planeta!</w:t>
      </w:r>
    </w:p>
    <w:p w14:paraId="4B657FA9" w14:textId="77777777" w:rsidR="005A1F6F" w:rsidRDefault="005A1F6F" w:rsidP="00BD5F57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00B0F0"/>
          <w:spacing w:val="3"/>
          <w:sz w:val="24"/>
          <w:szCs w:val="24"/>
          <w:lang w:eastAsia="pt-BR"/>
        </w:rPr>
      </w:pPr>
    </w:p>
    <w:p w14:paraId="262A61CE" w14:textId="77777777" w:rsidR="00FD0337" w:rsidRPr="00FD0337" w:rsidRDefault="00FD0337" w:rsidP="00FD0337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  <w:lang w:eastAsia="pt-BR"/>
        </w:rPr>
      </w:pPr>
      <w:r w:rsidRPr="00FD0337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 xml:space="preserve">Vocês utilizaram uma técnica de brainstorming para definir como será a solução de </w:t>
      </w:r>
      <w:proofErr w:type="gramStart"/>
      <w:r w:rsidRPr="00FD0337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vocês?</w:t>
      </w:r>
      <w:r w:rsidRPr="00FD0337">
        <w:rPr>
          <w:rFonts w:ascii="Roboto" w:eastAsia="Times New Roman" w:hAnsi="Roboto" w:cs="Times New Roman"/>
          <w:color w:val="D93025"/>
          <w:spacing w:val="3"/>
          <w:sz w:val="24"/>
          <w:szCs w:val="24"/>
          <w:lang w:eastAsia="pt-BR"/>
        </w:rPr>
        <w:t>*</w:t>
      </w:r>
      <w:proofErr w:type="gramEnd"/>
    </w:p>
    <w:p w14:paraId="42F6D9F4" w14:textId="77777777" w:rsidR="00FD0337" w:rsidRPr="00FD0337" w:rsidRDefault="00FD0337" w:rsidP="00FD03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FD0337">
        <w:rPr>
          <w:rFonts w:ascii="Roboto" w:eastAsia="Times New Roman" w:hAnsi="Roboto" w:cs="Times New Roman"/>
          <w:color w:val="202124"/>
          <w:lang w:eastAsia="pt-BR"/>
        </w:rPr>
        <w:t>Sim</w:t>
      </w:r>
    </w:p>
    <w:p w14:paraId="13142F60" w14:textId="77777777" w:rsidR="00FD0337" w:rsidRPr="00FD0337" w:rsidRDefault="00FD0337" w:rsidP="00FD033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FD0337">
        <w:rPr>
          <w:rFonts w:ascii="Roboto" w:eastAsia="Times New Roman" w:hAnsi="Roboto" w:cs="Times New Roman"/>
          <w:color w:val="202124"/>
          <w:lang w:eastAsia="pt-BR"/>
        </w:rPr>
        <w:t>Não</w:t>
      </w:r>
    </w:p>
    <w:p w14:paraId="086A1F2A" w14:textId="77777777" w:rsidR="00FD0337" w:rsidRPr="00FD0337" w:rsidRDefault="00FD0337" w:rsidP="00FD033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  <w:lang w:eastAsia="pt-BR"/>
        </w:rPr>
      </w:pPr>
      <w:r w:rsidRPr="00FD0337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 xml:space="preserve">Descreva como foi o processo de brainstorming de vocês e, se possível, adicione links com fotos e arquivos que comprovem o </w:t>
      </w:r>
      <w:proofErr w:type="gramStart"/>
      <w:r w:rsidRPr="00FD0337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processo.</w:t>
      </w:r>
      <w:r w:rsidRPr="00FD0337">
        <w:rPr>
          <w:rFonts w:ascii="Roboto" w:eastAsia="Times New Roman" w:hAnsi="Roboto" w:cs="Times New Roman"/>
          <w:color w:val="D93025"/>
          <w:spacing w:val="3"/>
          <w:sz w:val="24"/>
          <w:szCs w:val="24"/>
          <w:lang w:eastAsia="pt-BR"/>
        </w:rPr>
        <w:t>*</w:t>
      </w:r>
      <w:proofErr w:type="gramEnd"/>
    </w:p>
    <w:p w14:paraId="6A3A44F4" w14:textId="77777777" w:rsidR="00FD0337" w:rsidRPr="00FD0337" w:rsidRDefault="00FD0337" w:rsidP="00FD0337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lang w:eastAsia="pt-BR"/>
        </w:rPr>
      </w:pPr>
      <w:r w:rsidRPr="00FD0337">
        <w:rPr>
          <w:rFonts w:ascii="Roboto" w:eastAsia="Times New Roman" w:hAnsi="Roboto" w:cs="Times New Roman"/>
          <w:color w:val="202124"/>
          <w:lang w:eastAsia="pt-BR"/>
        </w:rPr>
        <w:t xml:space="preserve">Aqui você vai nos mostrar como foi que chegaram na solução proposta, como foi a interação entre a equipe, como discutiram sobre as ideias, como levantaram </w:t>
      </w:r>
      <w:proofErr w:type="gramStart"/>
      <w:r w:rsidRPr="00FD0337">
        <w:rPr>
          <w:rFonts w:ascii="Roboto" w:eastAsia="Times New Roman" w:hAnsi="Roboto" w:cs="Times New Roman"/>
          <w:color w:val="202124"/>
          <w:lang w:eastAsia="pt-BR"/>
        </w:rPr>
        <w:t>as potenciais</w:t>
      </w:r>
      <w:proofErr w:type="gramEnd"/>
      <w:r w:rsidRPr="00FD0337">
        <w:rPr>
          <w:rFonts w:ascii="Roboto" w:eastAsia="Times New Roman" w:hAnsi="Roboto" w:cs="Times New Roman"/>
          <w:color w:val="202124"/>
          <w:lang w:eastAsia="pt-BR"/>
        </w:rPr>
        <w:t xml:space="preserve"> soluções, etc.</w:t>
      </w:r>
    </w:p>
    <w:p w14:paraId="726C30A9" w14:textId="63EBC15F" w:rsidR="00BD5F57" w:rsidRDefault="00A94DA2" w:rsidP="00FD0337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Para nosso processo de brainstorming u</w:t>
      </w:r>
      <w:r w:rsidR="00BD5F57" w:rsidRPr="00BD5F57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tilizamos a técnica dos seis chapéus</w:t>
      </w: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, desenvolvida pelo psicólogo inglês </w:t>
      </w:r>
      <w:r w:rsidRPr="00A94DA2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Edward Bono</w:t>
      </w: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. Esta técnica permite que extrapolemos a dominância cerebral (teoria de Ned Herman) de cada participante, a fim de expor as ideias em 6 diferentes frentes, simbolizadas por chapéus coloridos:</w:t>
      </w:r>
    </w:p>
    <w:p w14:paraId="386624A4" w14:textId="77777777" w:rsidR="003D1BB5" w:rsidRPr="00C90619" w:rsidRDefault="003D1BB5" w:rsidP="003D1BB5">
      <w:pPr>
        <w:shd w:val="clear" w:color="auto" w:fill="FFFFFF"/>
        <w:spacing w:after="450" w:line="240" w:lineRule="auto"/>
        <w:outlineLvl w:val="2"/>
        <w:rPr>
          <w:rFonts w:ascii="Source Sans Pro" w:eastAsia="Times New Roman" w:hAnsi="Source Sans Pro" w:cs="Times New Roman"/>
          <w:b/>
          <w:bCs/>
          <w:color w:val="272626"/>
          <w:sz w:val="27"/>
          <w:szCs w:val="27"/>
          <w:lang w:eastAsia="pt-BR"/>
        </w:rPr>
      </w:pPr>
      <w:r>
        <w:rPr>
          <w:rFonts w:ascii="Source Sans Pro" w:eastAsia="Times New Roman" w:hAnsi="Source Sans Pro" w:cs="Times New Roman"/>
          <w:b/>
          <w:bCs/>
          <w:color w:val="272626"/>
          <w:sz w:val="27"/>
          <w:szCs w:val="27"/>
          <w:lang w:eastAsia="pt-BR"/>
        </w:rPr>
        <w:t xml:space="preserve">1º. Chapéu – </w:t>
      </w:r>
      <w:r w:rsidRPr="00C90619">
        <w:rPr>
          <w:rFonts w:ascii="Source Sans Pro" w:eastAsia="Times New Roman" w:hAnsi="Source Sans Pro" w:cs="Times New Roman"/>
          <w:b/>
          <w:bCs/>
          <w:color w:val="272626"/>
          <w:sz w:val="27"/>
          <w:szCs w:val="27"/>
          <w:lang w:eastAsia="pt-BR"/>
        </w:rPr>
        <w:t>Branco</w:t>
      </w:r>
      <w:r>
        <w:rPr>
          <w:rFonts w:ascii="Source Sans Pro" w:eastAsia="Times New Roman" w:hAnsi="Source Sans Pro" w:cs="Times New Roman"/>
          <w:b/>
          <w:bCs/>
          <w:color w:val="272626"/>
          <w:sz w:val="27"/>
          <w:szCs w:val="27"/>
          <w:lang w:eastAsia="pt-BR"/>
        </w:rPr>
        <w:t xml:space="preserve"> - </w:t>
      </w:r>
      <w:r w:rsidRPr="00C90619">
        <w:rPr>
          <w:rFonts w:ascii="Source Sans Pro" w:eastAsia="Times New Roman" w:hAnsi="Source Sans Pro" w:cs="Times New Roman"/>
          <w:b/>
          <w:bCs/>
          <w:color w:val="FF0000"/>
          <w:sz w:val="24"/>
          <w:szCs w:val="24"/>
          <w:lang w:eastAsia="pt-BR"/>
        </w:rPr>
        <w:t>dados e os fatos concretos</w:t>
      </w:r>
      <w:r>
        <w:rPr>
          <w:rFonts w:ascii="Source Sans Pro" w:eastAsia="Times New Roman" w:hAnsi="Source Sans Pro" w:cs="Times New Roman"/>
          <w:b/>
          <w:bCs/>
          <w:color w:val="FF0000"/>
          <w:sz w:val="24"/>
          <w:szCs w:val="24"/>
          <w:lang w:eastAsia="pt-BR"/>
        </w:rPr>
        <w:br/>
      </w:r>
      <w:r>
        <w:rPr>
          <w:rFonts w:ascii="Source Sans Pro" w:eastAsia="Times New Roman" w:hAnsi="Source Sans Pro" w:cs="Times New Roman"/>
          <w:b/>
          <w:bCs/>
          <w:color w:val="272626"/>
          <w:sz w:val="27"/>
          <w:szCs w:val="27"/>
          <w:lang w:eastAsia="pt-BR"/>
        </w:rPr>
        <w:t xml:space="preserve">2º. Chapéu – Roxo – </w:t>
      </w:r>
      <w:r>
        <w:rPr>
          <w:rFonts w:ascii="Source Sans Pro" w:eastAsia="Times New Roman" w:hAnsi="Source Sans Pro" w:cs="Times New Roman"/>
          <w:b/>
          <w:bCs/>
          <w:color w:val="FF0000"/>
          <w:sz w:val="24"/>
          <w:szCs w:val="24"/>
          <w:lang w:eastAsia="pt-BR"/>
        </w:rPr>
        <w:t>perspectiv</w:t>
      </w:r>
      <w:r w:rsidRPr="00C90619">
        <w:rPr>
          <w:rFonts w:ascii="Source Sans Pro" w:eastAsia="Times New Roman" w:hAnsi="Source Sans Pro" w:cs="Times New Roman"/>
          <w:b/>
          <w:bCs/>
          <w:color w:val="FF0000"/>
          <w:sz w:val="24"/>
          <w:szCs w:val="24"/>
          <w:lang w:eastAsia="pt-BR"/>
        </w:rPr>
        <w:t>a</w:t>
      </w:r>
      <w:r>
        <w:rPr>
          <w:rFonts w:ascii="Source Sans Pro" w:eastAsia="Times New Roman" w:hAnsi="Source Sans Pro" w:cs="Times New Roman"/>
          <w:b/>
          <w:bCs/>
          <w:color w:val="FF0000"/>
          <w:sz w:val="24"/>
          <w:szCs w:val="24"/>
          <w:lang w:eastAsia="pt-BR"/>
        </w:rPr>
        <w:t xml:space="preserve"> negativa sobre o problema</w:t>
      </w:r>
      <w:r>
        <w:rPr>
          <w:rFonts w:ascii="Source Sans Pro" w:eastAsia="Times New Roman" w:hAnsi="Source Sans Pro" w:cs="Times New Roman"/>
          <w:b/>
          <w:bCs/>
          <w:color w:val="FF0000"/>
          <w:sz w:val="24"/>
          <w:szCs w:val="24"/>
          <w:lang w:eastAsia="pt-BR"/>
        </w:rPr>
        <w:br/>
      </w:r>
      <w:r>
        <w:rPr>
          <w:rFonts w:ascii="Source Sans Pro" w:eastAsia="Times New Roman" w:hAnsi="Source Sans Pro" w:cs="Times New Roman"/>
          <w:b/>
          <w:bCs/>
          <w:color w:val="272626"/>
          <w:sz w:val="27"/>
          <w:szCs w:val="27"/>
          <w:lang w:eastAsia="pt-BR"/>
        </w:rPr>
        <w:t xml:space="preserve">3º. Chapéu – Amarelo – </w:t>
      </w:r>
      <w:r>
        <w:rPr>
          <w:rFonts w:ascii="Source Sans Pro" w:eastAsia="Times New Roman" w:hAnsi="Source Sans Pro" w:cs="Times New Roman"/>
          <w:b/>
          <w:bCs/>
          <w:color w:val="FF0000"/>
          <w:sz w:val="24"/>
          <w:szCs w:val="24"/>
          <w:lang w:eastAsia="pt-BR"/>
        </w:rPr>
        <w:t>pontos positivos de cada solução</w:t>
      </w:r>
      <w:r>
        <w:rPr>
          <w:rFonts w:ascii="Source Sans Pro" w:eastAsia="Times New Roman" w:hAnsi="Source Sans Pro" w:cs="Times New Roman"/>
          <w:b/>
          <w:bCs/>
          <w:color w:val="FF0000"/>
          <w:sz w:val="24"/>
          <w:szCs w:val="24"/>
          <w:lang w:eastAsia="pt-BR"/>
        </w:rPr>
        <w:br/>
      </w:r>
      <w:r>
        <w:rPr>
          <w:rFonts w:ascii="Source Sans Pro" w:eastAsia="Times New Roman" w:hAnsi="Source Sans Pro" w:cs="Times New Roman"/>
          <w:b/>
          <w:bCs/>
          <w:color w:val="272626"/>
          <w:sz w:val="27"/>
          <w:szCs w:val="27"/>
          <w:lang w:eastAsia="pt-BR"/>
        </w:rPr>
        <w:t xml:space="preserve">4º. Chapéu – Verde – </w:t>
      </w:r>
      <w:r>
        <w:rPr>
          <w:rFonts w:ascii="Source Sans Pro" w:eastAsia="Times New Roman" w:hAnsi="Source Sans Pro" w:cs="Times New Roman"/>
          <w:b/>
          <w:bCs/>
          <w:color w:val="FF0000"/>
          <w:sz w:val="24"/>
          <w:szCs w:val="24"/>
          <w:lang w:eastAsia="pt-BR"/>
        </w:rPr>
        <w:t>criatividade na tomada de decisões</w:t>
      </w:r>
      <w:r>
        <w:rPr>
          <w:rFonts w:ascii="Source Sans Pro" w:eastAsia="Times New Roman" w:hAnsi="Source Sans Pro" w:cs="Times New Roman"/>
          <w:b/>
          <w:bCs/>
          <w:color w:val="FF0000"/>
          <w:sz w:val="24"/>
          <w:szCs w:val="24"/>
          <w:lang w:eastAsia="pt-BR"/>
        </w:rPr>
        <w:br/>
      </w:r>
      <w:r>
        <w:rPr>
          <w:rFonts w:ascii="Source Sans Pro" w:eastAsia="Times New Roman" w:hAnsi="Source Sans Pro" w:cs="Times New Roman"/>
          <w:b/>
          <w:bCs/>
          <w:color w:val="272626"/>
          <w:sz w:val="27"/>
          <w:szCs w:val="27"/>
          <w:lang w:eastAsia="pt-BR"/>
        </w:rPr>
        <w:lastRenderedPageBreak/>
        <w:t xml:space="preserve">5º. Chapéu – Vermelho – </w:t>
      </w:r>
      <w:r>
        <w:rPr>
          <w:rFonts w:ascii="Source Sans Pro" w:eastAsia="Times New Roman" w:hAnsi="Source Sans Pro" w:cs="Times New Roman"/>
          <w:b/>
          <w:bCs/>
          <w:color w:val="FF0000"/>
          <w:sz w:val="24"/>
          <w:szCs w:val="24"/>
          <w:lang w:eastAsia="pt-BR"/>
        </w:rPr>
        <w:t>intuição e sentimentos</w:t>
      </w:r>
      <w:r>
        <w:rPr>
          <w:rFonts w:ascii="Source Sans Pro" w:eastAsia="Times New Roman" w:hAnsi="Source Sans Pro" w:cs="Times New Roman"/>
          <w:b/>
          <w:bCs/>
          <w:color w:val="FF0000"/>
          <w:sz w:val="24"/>
          <w:szCs w:val="24"/>
          <w:lang w:eastAsia="pt-BR"/>
        </w:rPr>
        <w:br/>
      </w:r>
      <w:r>
        <w:rPr>
          <w:rFonts w:ascii="Source Sans Pro" w:eastAsia="Times New Roman" w:hAnsi="Source Sans Pro" w:cs="Times New Roman"/>
          <w:b/>
          <w:bCs/>
          <w:color w:val="272626"/>
          <w:sz w:val="27"/>
          <w:szCs w:val="27"/>
          <w:lang w:eastAsia="pt-BR"/>
        </w:rPr>
        <w:t xml:space="preserve">6º. Chapéu – Azul – </w:t>
      </w:r>
      <w:r>
        <w:rPr>
          <w:rFonts w:ascii="Source Sans Pro" w:eastAsia="Times New Roman" w:hAnsi="Source Sans Pro" w:cs="Times New Roman"/>
          <w:b/>
          <w:bCs/>
          <w:color w:val="FF0000"/>
          <w:sz w:val="24"/>
          <w:szCs w:val="24"/>
          <w:lang w:eastAsia="pt-BR"/>
        </w:rPr>
        <w:t>organização dos processos e</w:t>
      </w:r>
      <w:del w:id="0" w:author="Carlos Araujo" w:date="2022-10-01T05:30:00Z">
        <w:r w:rsidDel="003F0BA9">
          <w:rPr>
            <w:rFonts w:ascii="Source Sans Pro" w:eastAsia="Times New Roman" w:hAnsi="Source Sans Pro" w:cs="Times New Roman"/>
            <w:b/>
            <w:bCs/>
            <w:color w:val="FF0000"/>
            <w:sz w:val="24"/>
            <w:szCs w:val="24"/>
            <w:lang w:eastAsia="pt-BR"/>
          </w:rPr>
          <w:delText xml:space="preserve"> </w:delText>
        </w:r>
      </w:del>
      <w:r>
        <w:rPr>
          <w:rFonts w:ascii="Source Sans Pro" w:eastAsia="Times New Roman" w:hAnsi="Source Sans Pro" w:cs="Times New Roman"/>
          <w:b/>
          <w:bCs/>
          <w:color w:val="FF0000"/>
          <w:sz w:val="24"/>
          <w:szCs w:val="24"/>
          <w:lang w:eastAsia="pt-BR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b/>
          <w:bCs/>
          <w:color w:val="FF0000"/>
          <w:sz w:val="24"/>
          <w:szCs w:val="24"/>
          <w:lang w:eastAsia="pt-BR"/>
        </w:rPr>
        <w:t>idéias</w:t>
      </w:r>
      <w:proofErr w:type="spellEnd"/>
    </w:p>
    <w:p w14:paraId="5C76E3AF" w14:textId="50926CB7" w:rsidR="003D1BB5" w:rsidRDefault="003D1BB5" w:rsidP="003D1BB5">
      <w:pPr>
        <w:shd w:val="clear" w:color="auto" w:fill="FFFFFF"/>
        <w:spacing w:after="450" w:line="240" w:lineRule="auto"/>
        <w:outlineLvl w:val="2"/>
        <w:rPr>
          <w:rFonts w:ascii="Source Sans Pro" w:eastAsia="Times New Roman" w:hAnsi="Source Sans Pro" w:cs="Times New Roman"/>
          <w:b/>
          <w:bCs/>
          <w:color w:val="272626"/>
          <w:sz w:val="27"/>
          <w:szCs w:val="27"/>
          <w:lang w:eastAsia="pt-BR"/>
        </w:rPr>
      </w:pPr>
      <w:r>
        <w:rPr>
          <w:rFonts w:ascii="Source Sans Pro" w:eastAsia="Times New Roman" w:hAnsi="Source Sans Pro" w:cs="Times New Roman"/>
          <w:b/>
          <w:bCs/>
          <w:color w:val="272626"/>
          <w:sz w:val="27"/>
          <w:szCs w:val="27"/>
          <w:lang w:eastAsia="pt-BR"/>
        </w:rPr>
        <w:t xml:space="preserve">Foram discutidos os </w:t>
      </w:r>
      <w:del w:id="1" w:author="Carlos Araujo" w:date="2022-10-01T05:30:00Z">
        <w:r w:rsidDel="003F0BA9">
          <w:rPr>
            <w:rFonts w:ascii="Source Sans Pro" w:eastAsia="Times New Roman" w:hAnsi="Source Sans Pro" w:cs="Times New Roman"/>
            <w:b/>
            <w:bCs/>
            <w:color w:val="272626"/>
            <w:sz w:val="27"/>
            <w:szCs w:val="27"/>
            <w:lang w:eastAsia="pt-BR"/>
          </w:rPr>
          <w:delText>seguinte aspectos</w:delText>
        </w:r>
      </w:del>
      <w:ins w:id="2" w:author="Carlos Araujo" w:date="2022-10-01T05:30:00Z">
        <w:r w:rsidR="003F0BA9">
          <w:rPr>
            <w:rFonts w:ascii="Source Sans Pro" w:eastAsia="Times New Roman" w:hAnsi="Source Sans Pro" w:cs="Times New Roman"/>
            <w:b/>
            <w:bCs/>
            <w:color w:val="272626"/>
            <w:sz w:val="27"/>
            <w:szCs w:val="27"/>
            <w:lang w:eastAsia="pt-BR"/>
          </w:rPr>
          <w:t>seguintes aspectos</w:t>
        </w:r>
      </w:ins>
      <w:r>
        <w:rPr>
          <w:rFonts w:ascii="Source Sans Pro" w:eastAsia="Times New Roman" w:hAnsi="Source Sans Pro" w:cs="Times New Roman"/>
          <w:b/>
          <w:bCs/>
          <w:color w:val="272626"/>
          <w:sz w:val="27"/>
          <w:szCs w:val="27"/>
          <w:lang w:eastAsia="pt-BR"/>
        </w:rPr>
        <w:t xml:space="preserve"> em cada chapéu:</w:t>
      </w:r>
    </w:p>
    <w:p w14:paraId="69A48466" w14:textId="65A4E7EB" w:rsidR="003D1BB5" w:rsidRDefault="003D1BB5" w:rsidP="003D1BB5">
      <w:pPr>
        <w:shd w:val="clear" w:color="auto" w:fill="FFFFFF"/>
        <w:spacing w:after="450" w:line="240" w:lineRule="auto"/>
        <w:outlineLvl w:val="2"/>
        <w:rPr>
          <w:rFonts w:ascii="Source Sans Pro" w:eastAsia="Times New Roman" w:hAnsi="Source Sans Pro" w:cs="Times New Roman"/>
          <w:color w:val="272626"/>
          <w:sz w:val="27"/>
          <w:szCs w:val="27"/>
          <w:lang w:eastAsia="pt-BR"/>
        </w:rPr>
      </w:pPr>
      <w:r>
        <w:rPr>
          <w:rFonts w:ascii="Source Sans Pro" w:eastAsia="Times New Roman" w:hAnsi="Source Sans Pro" w:cs="Times New Roman"/>
          <w:b/>
          <w:bCs/>
          <w:color w:val="272626"/>
          <w:sz w:val="27"/>
          <w:szCs w:val="27"/>
          <w:lang w:eastAsia="pt-BR"/>
        </w:rPr>
        <w:t xml:space="preserve">1º. Chapéu – </w:t>
      </w:r>
      <w:r w:rsidRPr="00C90619">
        <w:rPr>
          <w:rFonts w:ascii="Source Sans Pro" w:eastAsia="Times New Roman" w:hAnsi="Source Sans Pro" w:cs="Times New Roman"/>
          <w:b/>
          <w:bCs/>
          <w:color w:val="272626"/>
          <w:sz w:val="27"/>
          <w:szCs w:val="27"/>
          <w:lang w:eastAsia="pt-BR"/>
        </w:rPr>
        <w:t>Branco</w:t>
      </w:r>
      <w:r>
        <w:rPr>
          <w:rFonts w:ascii="Source Sans Pro" w:eastAsia="Times New Roman" w:hAnsi="Source Sans Pro" w:cs="Times New Roman"/>
          <w:b/>
          <w:bCs/>
          <w:color w:val="272626"/>
          <w:sz w:val="27"/>
          <w:szCs w:val="27"/>
          <w:lang w:eastAsia="pt-BR"/>
        </w:rPr>
        <w:t xml:space="preserve"> - </w:t>
      </w:r>
      <w:r w:rsidRPr="00C90619">
        <w:rPr>
          <w:rFonts w:ascii="Source Sans Pro" w:eastAsia="Times New Roman" w:hAnsi="Source Sans Pro" w:cs="Times New Roman"/>
          <w:b/>
          <w:bCs/>
          <w:color w:val="FF0000"/>
          <w:sz w:val="24"/>
          <w:szCs w:val="24"/>
          <w:lang w:eastAsia="pt-BR"/>
        </w:rPr>
        <w:t>dados e os fatos concretos</w:t>
      </w:r>
      <w:r>
        <w:rPr>
          <w:rFonts w:ascii="Source Sans Pro" w:eastAsia="Times New Roman" w:hAnsi="Source Sans Pro" w:cs="Times New Roman"/>
          <w:b/>
          <w:bCs/>
          <w:color w:val="FF0000"/>
          <w:sz w:val="24"/>
          <w:szCs w:val="24"/>
          <w:lang w:eastAsia="pt-BR"/>
        </w:rPr>
        <w:br/>
      </w:r>
      <w:r w:rsidRPr="003D1BB5">
        <w:rPr>
          <w:rFonts w:ascii="Source Sans Pro" w:eastAsia="Times New Roman" w:hAnsi="Source Sans Pro" w:cs="Times New Roman"/>
          <w:color w:val="272626"/>
          <w:sz w:val="27"/>
          <w:szCs w:val="27"/>
          <w:lang w:eastAsia="pt-BR"/>
        </w:rPr>
        <w:t>Diretor do INPE foi demitido pelo questionamento dos dados de desmatamento apresentados</w:t>
      </w:r>
      <w:r w:rsidR="00736419">
        <w:rPr>
          <w:rFonts w:ascii="Source Sans Pro" w:eastAsia="Times New Roman" w:hAnsi="Source Sans Pro" w:cs="Times New Roman"/>
          <w:color w:val="272626"/>
          <w:sz w:val="27"/>
          <w:szCs w:val="27"/>
          <w:lang w:eastAsia="pt-BR"/>
        </w:rPr>
        <w:t>.</w:t>
      </w:r>
    </w:p>
    <w:p w14:paraId="11A6C6E2" w14:textId="5522FA7F" w:rsidR="00736419" w:rsidRDefault="00736419" w:rsidP="003D1BB5">
      <w:pPr>
        <w:shd w:val="clear" w:color="auto" w:fill="FFFFFF"/>
        <w:spacing w:after="450" w:line="240" w:lineRule="auto"/>
        <w:outlineLvl w:val="2"/>
        <w:rPr>
          <w:rFonts w:ascii="Source Sans Pro" w:eastAsia="Times New Roman" w:hAnsi="Source Sans Pro" w:cs="Times New Roman"/>
          <w:color w:val="272626"/>
          <w:sz w:val="27"/>
          <w:szCs w:val="27"/>
          <w:lang w:eastAsia="pt-BR"/>
        </w:rPr>
      </w:pPr>
      <w:r>
        <w:rPr>
          <w:rFonts w:ascii="Source Sans Pro" w:eastAsia="Times New Roman" w:hAnsi="Source Sans Pro" w:cs="Times New Roman"/>
          <w:color w:val="272626"/>
          <w:sz w:val="27"/>
          <w:szCs w:val="27"/>
          <w:lang w:eastAsia="pt-BR"/>
        </w:rPr>
        <w:t>A especialização em Análise de Big Data e Geoprocessamento é muito complexa e existem aproximadamente 35.000 profissionais no mundo com essa expertise.</w:t>
      </w:r>
    </w:p>
    <w:p w14:paraId="39F0CAE8" w14:textId="4CFC911F" w:rsidR="00736419" w:rsidRDefault="00736419" w:rsidP="003D1BB5">
      <w:pPr>
        <w:shd w:val="clear" w:color="auto" w:fill="FFFFFF"/>
        <w:spacing w:after="450" w:line="240" w:lineRule="auto"/>
        <w:outlineLvl w:val="2"/>
        <w:rPr>
          <w:rFonts w:ascii="Source Sans Pro" w:eastAsia="Times New Roman" w:hAnsi="Source Sans Pro" w:cs="Times New Roman"/>
          <w:color w:val="272626"/>
          <w:sz w:val="27"/>
          <w:szCs w:val="27"/>
          <w:lang w:eastAsia="pt-BR"/>
        </w:rPr>
      </w:pPr>
      <w:r>
        <w:rPr>
          <w:rFonts w:ascii="Source Sans Pro" w:eastAsia="Times New Roman" w:hAnsi="Source Sans Pro" w:cs="Times New Roman"/>
          <w:color w:val="272626"/>
          <w:sz w:val="27"/>
          <w:szCs w:val="27"/>
          <w:lang w:eastAsia="pt-BR"/>
        </w:rPr>
        <w:t>Baixa definição das imagens de geoprocessamento disponibilizadas pelo INPE</w:t>
      </w:r>
    </w:p>
    <w:p w14:paraId="10583219" w14:textId="7300C996" w:rsidR="00736419" w:rsidRDefault="00736419" w:rsidP="003D1BB5">
      <w:pPr>
        <w:shd w:val="clear" w:color="auto" w:fill="FFFFFF"/>
        <w:spacing w:after="450" w:line="240" w:lineRule="auto"/>
        <w:outlineLvl w:val="2"/>
        <w:rPr>
          <w:rFonts w:ascii="Source Sans Pro" w:eastAsia="Times New Roman" w:hAnsi="Source Sans Pro" w:cs="Times New Roman"/>
          <w:color w:val="272626"/>
          <w:sz w:val="27"/>
          <w:szCs w:val="27"/>
          <w:lang w:eastAsia="pt-BR"/>
        </w:rPr>
      </w:pPr>
      <w:r>
        <w:rPr>
          <w:rFonts w:ascii="Source Sans Pro" w:eastAsia="Times New Roman" w:hAnsi="Source Sans Pro" w:cs="Times New Roman"/>
          <w:b/>
          <w:bCs/>
          <w:color w:val="272626"/>
          <w:sz w:val="27"/>
          <w:szCs w:val="27"/>
          <w:lang w:eastAsia="pt-BR"/>
        </w:rPr>
        <w:t xml:space="preserve">2º. Chapéu – Roxo – </w:t>
      </w:r>
      <w:r>
        <w:rPr>
          <w:rFonts w:ascii="Source Sans Pro" w:eastAsia="Times New Roman" w:hAnsi="Source Sans Pro" w:cs="Times New Roman"/>
          <w:b/>
          <w:bCs/>
          <w:color w:val="FF0000"/>
          <w:sz w:val="24"/>
          <w:szCs w:val="24"/>
          <w:lang w:eastAsia="pt-BR"/>
        </w:rPr>
        <w:t>perspectiv</w:t>
      </w:r>
      <w:r w:rsidRPr="00C90619">
        <w:rPr>
          <w:rFonts w:ascii="Source Sans Pro" w:eastAsia="Times New Roman" w:hAnsi="Source Sans Pro" w:cs="Times New Roman"/>
          <w:b/>
          <w:bCs/>
          <w:color w:val="FF0000"/>
          <w:sz w:val="24"/>
          <w:szCs w:val="24"/>
          <w:lang w:eastAsia="pt-BR"/>
        </w:rPr>
        <w:t>a</w:t>
      </w:r>
      <w:r>
        <w:rPr>
          <w:rFonts w:ascii="Source Sans Pro" w:eastAsia="Times New Roman" w:hAnsi="Source Sans Pro" w:cs="Times New Roman"/>
          <w:b/>
          <w:bCs/>
          <w:color w:val="FF0000"/>
          <w:sz w:val="24"/>
          <w:szCs w:val="24"/>
          <w:lang w:eastAsia="pt-BR"/>
        </w:rPr>
        <w:t xml:space="preserve"> negativa sobre o problema</w:t>
      </w:r>
    </w:p>
    <w:p w14:paraId="2305768B" w14:textId="6EF7D71B" w:rsidR="00736419" w:rsidRDefault="00736419" w:rsidP="003D1BB5">
      <w:pPr>
        <w:shd w:val="clear" w:color="auto" w:fill="FFFFFF"/>
        <w:spacing w:after="450" w:line="240" w:lineRule="auto"/>
        <w:outlineLvl w:val="2"/>
        <w:rPr>
          <w:rFonts w:ascii="Source Sans Pro" w:eastAsia="Times New Roman" w:hAnsi="Source Sans Pro" w:cs="Times New Roman"/>
          <w:color w:val="272626"/>
          <w:sz w:val="27"/>
          <w:szCs w:val="27"/>
          <w:lang w:eastAsia="pt-BR"/>
        </w:rPr>
      </w:pPr>
      <w:r>
        <w:rPr>
          <w:rFonts w:ascii="Source Sans Pro" w:eastAsia="Times New Roman" w:hAnsi="Source Sans Pro" w:cs="Times New Roman"/>
          <w:color w:val="272626"/>
          <w:sz w:val="27"/>
          <w:szCs w:val="27"/>
          <w:lang w:eastAsia="pt-BR"/>
        </w:rPr>
        <w:t>Necessidade de alta capacidade computacional para análise das imagens</w:t>
      </w:r>
    </w:p>
    <w:p w14:paraId="35041422" w14:textId="1F531A74" w:rsidR="00736419" w:rsidRDefault="00736419" w:rsidP="003D1BB5">
      <w:pPr>
        <w:shd w:val="clear" w:color="auto" w:fill="FFFFFF"/>
        <w:spacing w:after="450" w:line="240" w:lineRule="auto"/>
        <w:outlineLvl w:val="2"/>
        <w:rPr>
          <w:rFonts w:ascii="Source Sans Pro" w:eastAsia="Times New Roman" w:hAnsi="Source Sans Pro" w:cs="Times New Roman"/>
          <w:color w:val="272626"/>
          <w:sz w:val="27"/>
          <w:szCs w:val="27"/>
          <w:lang w:eastAsia="pt-BR"/>
        </w:rPr>
      </w:pPr>
      <w:r>
        <w:rPr>
          <w:rFonts w:ascii="Source Sans Pro" w:eastAsia="Times New Roman" w:hAnsi="Source Sans Pro" w:cs="Times New Roman"/>
          <w:color w:val="272626"/>
          <w:sz w:val="27"/>
          <w:szCs w:val="27"/>
          <w:lang w:eastAsia="pt-BR"/>
        </w:rPr>
        <w:t>Custo de processamento e armazenamento alto</w:t>
      </w:r>
    </w:p>
    <w:p w14:paraId="3B77A51D" w14:textId="6E44456C" w:rsidR="003D1BB5" w:rsidRDefault="00736419" w:rsidP="003D1BB5">
      <w:pPr>
        <w:shd w:val="clear" w:color="auto" w:fill="FFFFFF"/>
        <w:spacing w:after="450" w:line="240" w:lineRule="auto"/>
        <w:outlineLvl w:val="2"/>
        <w:rPr>
          <w:rFonts w:ascii="Source Sans Pro" w:eastAsia="Times New Roman" w:hAnsi="Source Sans Pro" w:cs="Times New Roman"/>
          <w:color w:val="272626"/>
          <w:sz w:val="27"/>
          <w:szCs w:val="27"/>
          <w:lang w:eastAsia="pt-BR"/>
        </w:rPr>
      </w:pPr>
      <w:r>
        <w:rPr>
          <w:rFonts w:ascii="Source Sans Pro" w:eastAsia="Times New Roman" w:hAnsi="Source Sans Pro" w:cs="Times New Roman"/>
          <w:color w:val="272626"/>
          <w:sz w:val="27"/>
          <w:szCs w:val="27"/>
          <w:lang w:eastAsia="pt-BR"/>
        </w:rPr>
        <w:t>Projeto difícil de monetizar</w:t>
      </w:r>
    </w:p>
    <w:p w14:paraId="4C283F8A" w14:textId="3F7D68E1" w:rsidR="00736419" w:rsidRDefault="00736419" w:rsidP="003D1BB5">
      <w:pPr>
        <w:shd w:val="clear" w:color="auto" w:fill="FFFFFF"/>
        <w:spacing w:after="450" w:line="240" w:lineRule="auto"/>
        <w:outlineLvl w:val="2"/>
        <w:rPr>
          <w:rFonts w:ascii="Source Sans Pro" w:eastAsia="Times New Roman" w:hAnsi="Source Sans Pro" w:cs="Times New Roman"/>
          <w:color w:val="272626"/>
          <w:sz w:val="27"/>
          <w:szCs w:val="27"/>
          <w:lang w:eastAsia="pt-BR"/>
        </w:rPr>
      </w:pPr>
      <w:r>
        <w:rPr>
          <w:rFonts w:ascii="Source Sans Pro" w:eastAsia="Times New Roman" w:hAnsi="Source Sans Pro" w:cs="Times New Roman"/>
          <w:color w:val="272626"/>
          <w:sz w:val="27"/>
          <w:szCs w:val="27"/>
          <w:lang w:eastAsia="pt-BR"/>
        </w:rPr>
        <w:t>Interface complexa para usuário final</w:t>
      </w:r>
    </w:p>
    <w:p w14:paraId="492D60FF" w14:textId="7F92FC8C" w:rsidR="00736419" w:rsidRDefault="00736419" w:rsidP="003D1BB5">
      <w:pPr>
        <w:shd w:val="clear" w:color="auto" w:fill="FFFFFF"/>
        <w:spacing w:after="450" w:line="240" w:lineRule="auto"/>
        <w:outlineLvl w:val="2"/>
        <w:rPr>
          <w:rFonts w:ascii="Source Sans Pro" w:eastAsia="Times New Roman" w:hAnsi="Source Sans Pro" w:cs="Times New Roman"/>
          <w:color w:val="272626"/>
          <w:sz w:val="27"/>
          <w:szCs w:val="27"/>
          <w:lang w:eastAsia="pt-BR"/>
        </w:rPr>
      </w:pPr>
      <w:r>
        <w:rPr>
          <w:rFonts w:ascii="Source Sans Pro" w:eastAsia="Times New Roman" w:hAnsi="Source Sans Pro" w:cs="Times New Roman"/>
          <w:color w:val="272626"/>
          <w:sz w:val="27"/>
          <w:szCs w:val="27"/>
          <w:lang w:eastAsia="pt-BR"/>
        </w:rPr>
        <w:t>Automação de análise de dados complexa</w:t>
      </w:r>
    </w:p>
    <w:p w14:paraId="44EF78E6" w14:textId="660149FD" w:rsidR="004E0730" w:rsidRDefault="004E0730" w:rsidP="003D1BB5">
      <w:pPr>
        <w:shd w:val="clear" w:color="auto" w:fill="FFFFFF"/>
        <w:spacing w:after="450" w:line="240" w:lineRule="auto"/>
        <w:outlineLvl w:val="2"/>
        <w:rPr>
          <w:rFonts w:ascii="Source Sans Pro" w:eastAsia="Times New Roman" w:hAnsi="Source Sans Pro" w:cs="Times New Roman"/>
          <w:color w:val="272626"/>
          <w:sz w:val="27"/>
          <w:szCs w:val="27"/>
          <w:lang w:eastAsia="pt-BR"/>
        </w:rPr>
      </w:pPr>
      <w:r>
        <w:rPr>
          <w:rFonts w:ascii="Source Sans Pro" w:eastAsia="Times New Roman" w:hAnsi="Source Sans Pro" w:cs="Times New Roman"/>
          <w:color w:val="272626"/>
          <w:sz w:val="27"/>
          <w:szCs w:val="27"/>
          <w:lang w:eastAsia="pt-BR"/>
        </w:rPr>
        <w:t xml:space="preserve">Quebra de rede própria de </w:t>
      </w:r>
      <w:proofErr w:type="spellStart"/>
      <w:r>
        <w:rPr>
          <w:rFonts w:ascii="Source Sans Pro" w:eastAsia="Times New Roman" w:hAnsi="Source Sans Pro" w:cs="Times New Roman"/>
          <w:color w:val="272626"/>
          <w:sz w:val="27"/>
          <w:szCs w:val="27"/>
          <w:lang w:eastAsia="pt-BR"/>
        </w:rPr>
        <w:t>Block</w:t>
      </w:r>
      <w:proofErr w:type="spellEnd"/>
      <w:r>
        <w:rPr>
          <w:rFonts w:ascii="Source Sans Pro" w:eastAsia="Times New Roman" w:hAnsi="Source Sans Pro" w:cs="Times New Roman"/>
          <w:color w:val="272626"/>
          <w:sz w:val="27"/>
          <w:szCs w:val="27"/>
          <w:lang w:eastAsia="pt-BR"/>
        </w:rPr>
        <w:t xml:space="preserve"> Chain</w:t>
      </w:r>
    </w:p>
    <w:p w14:paraId="5991D96C" w14:textId="2E5A40BD" w:rsidR="00736419" w:rsidRDefault="00736419" w:rsidP="003D1BB5">
      <w:pPr>
        <w:shd w:val="clear" w:color="auto" w:fill="FFFFFF"/>
        <w:spacing w:after="450" w:line="240" w:lineRule="auto"/>
        <w:outlineLvl w:val="2"/>
        <w:rPr>
          <w:rFonts w:ascii="Source Sans Pro" w:eastAsia="Times New Roman" w:hAnsi="Source Sans Pro" w:cs="Times New Roman"/>
          <w:color w:val="272626"/>
          <w:sz w:val="27"/>
          <w:szCs w:val="27"/>
          <w:lang w:eastAsia="pt-BR"/>
        </w:rPr>
      </w:pPr>
      <w:r>
        <w:rPr>
          <w:rFonts w:ascii="Source Sans Pro" w:eastAsia="Times New Roman" w:hAnsi="Source Sans Pro" w:cs="Times New Roman"/>
          <w:b/>
          <w:bCs/>
          <w:color w:val="272626"/>
          <w:sz w:val="27"/>
          <w:szCs w:val="27"/>
          <w:lang w:eastAsia="pt-BR"/>
        </w:rPr>
        <w:t xml:space="preserve">3º. Chapéu – Amarelo – </w:t>
      </w:r>
      <w:r>
        <w:rPr>
          <w:rFonts w:ascii="Source Sans Pro" w:eastAsia="Times New Roman" w:hAnsi="Source Sans Pro" w:cs="Times New Roman"/>
          <w:b/>
          <w:bCs/>
          <w:color w:val="FF0000"/>
          <w:sz w:val="24"/>
          <w:szCs w:val="24"/>
          <w:lang w:eastAsia="pt-BR"/>
        </w:rPr>
        <w:t>pontos positivos de cada solução</w:t>
      </w:r>
      <w:r>
        <w:rPr>
          <w:rFonts w:ascii="Source Sans Pro" w:eastAsia="Times New Roman" w:hAnsi="Source Sans Pro" w:cs="Times New Roman"/>
          <w:b/>
          <w:bCs/>
          <w:color w:val="FF0000"/>
          <w:sz w:val="24"/>
          <w:szCs w:val="24"/>
          <w:lang w:eastAsia="pt-BR"/>
        </w:rPr>
        <w:br/>
      </w:r>
      <w:r>
        <w:rPr>
          <w:rFonts w:ascii="Source Sans Pro" w:eastAsia="Times New Roman" w:hAnsi="Source Sans Pro" w:cs="Times New Roman"/>
          <w:color w:val="272626"/>
          <w:sz w:val="27"/>
          <w:szCs w:val="27"/>
          <w:lang w:eastAsia="pt-BR"/>
        </w:rPr>
        <w:t>Quantificar o desmatamento com maior precisão</w:t>
      </w:r>
    </w:p>
    <w:p w14:paraId="57726DFF" w14:textId="1C91B2EF" w:rsidR="00736419" w:rsidRDefault="00736419" w:rsidP="003D1BB5">
      <w:pPr>
        <w:shd w:val="clear" w:color="auto" w:fill="FFFFFF"/>
        <w:spacing w:after="450" w:line="240" w:lineRule="auto"/>
        <w:outlineLvl w:val="2"/>
        <w:rPr>
          <w:rFonts w:ascii="Source Sans Pro" w:eastAsia="Times New Roman" w:hAnsi="Source Sans Pro" w:cs="Times New Roman"/>
          <w:color w:val="272626"/>
          <w:sz w:val="27"/>
          <w:szCs w:val="27"/>
          <w:lang w:eastAsia="pt-BR"/>
        </w:rPr>
      </w:pPr>
      <w:r>
        <w:rPr>
          <w:rFonts w:ascii="Source Sans Pro" w:eastAsia="Times New Roman" w:hAnsi="Source Sans Pro" w:cs="Times New Roman"/>
          <w:color w:val="272626"/>
          <w:sz w:val="27"/>
          <w:szCs w:val="27"/>
          <w:lang w:eastAsia="pt-BR"/>
        </w:rPr>
        <w:t>Ajudar a vigilância e monitoramento da biodiversidade</w:t>
      </w:r>
    </w:p>
    <w:p w14:paraId="1C8A2935" w14:textId="5BAFED27" w:rsidR="00736419" w:rsidRDefault="00736419" w:rsidP="003D1BB5">
      <w:pPr>
        <w:shd w:val="clear" w:color="auto" w:fill="FFFFFF"/>
        <w:spacing w:after="450" w:line="240" w:lineRule="auto"/>
        <w:outlineLvl w:val="2"/>
        <w:rPr>
          <w:rFonts w:ascii="Source Sans Pro" w:eastAsia="Times New Roman" w:hAnsi="Source Sans Pro" w:cs="Times New Roman"/>
          <w:color w:val="272626"/>
          <w:sz w:val="27"/>
          <w:szCs w:val="27"/>
          <w:lang w:eastAsia="pt-BR"/>
        </w:rPr>
      </w:pPr>
      <w:r>
        <w:rPr>
          <w:rFonts w:ascii="Source Sans Pro" w:eastAsia="Times New Roman" w:hAnsi="Source Sans Pro" w:cs="Times New Roman"/>
          <w:color w:val="272626"/>
          <w:sz w:val="27"/>
          <w:szCs w:val="27"/>
          <w:lang w:eastAsia="pt-BR"/>
        </w:rPr>
        <w:t>Ajudar na preservação da Amazônia</w:t>
      </w:r>
    </w:p>
    <w:p w14:paraId="2AD59A25" w14:textId="6E9989CB" w:rsidR="00736419" w:rsidRDefault="00736419" w:rsidP="003D1BB5">
      <w:pPr>
        <w:shd w:val="clear" w:color="auto" w:fill="FFFFFF"/>
        <w:spacing w:after="450" w:line="240" w:lineRule="auto"/>
        <w:outlineLvl w:val="2"/>
        <w:rPr>
          <w:rFonts w:ascii="Source Sans Pro" w:eastAsia="Times New Roman" w:hAnsi="Source Sans Pro" w:cs="Times New Roman"/>
          <w:color w:val="272626"/>
          <w:sz w:val="27"/>
          <w:szCs w:val="27"/>
          <w:lang w:eastAsia="pt-BR"/>
        </w:rPr>
      </w:pPr>
      <w:r>
        <w:rPr>
          <w:rFonts w:ascii="Source Sans Pro" w:eastAsia="Times New Roman" w:hAnsi="Source Sans Pro" w:cs="Times New Roman"/>
          <w:color w:val="272626"/>
          <w:sz w:val="27"/>
          <w:szCs w:val="27"/>
          <w:lang w:eastAsia="pt-BR"/>
        </w:rPr>
        <w:lastRenderedPageBreak/>
        <w:t>A ferramenta pode ser usada para diferentes objetivos, com diversos potenciais clientes, abrindo a possibilidade de monetização e viabilidade econômica do projeto</w:t>
      </w:r>
    </w:p>
    <w:p w14:paraId="134831B3" w14:textId="16C287C2" w:rsidR="00736419" w:rsidRDefault="00736419" w:rsidP="003D1BB5">
      <w:pPr>
        <w:shd w:val="clear" w:color="auto" w:fill="FFFFFF"/>
        <w:spacing w:after="450" w:line="240" w:lineRule="auto"/>
        <w:outlineLvl w:val="2"/>
        <w:rPr>
          <w:rFonts w:ascii="Source Sans Pro" w:eastAsia="Times New Roman" w:hAnsi="Source Sans Pro" w:cs="Times New Roman"/>
          <w:b/>
          <w:bCs/>
          <w:color w:val="FF0000"/>
          <w:sz w:val="24"/>
          <w:szCs w:val="24"/>
          <w:lang w:eastAsia="pt-BR"/>
        </w:rPr>
      </w:pPr>
      <w:r>
        <w:rPr>
          <w:rFonts w:ascii="Source Sans Pro" w:eastAsia="Times New Roman" w:hAnsi="Source Sans Pro" w:cs="Times New Roman"/>
          <w:b/>
          <w:bCs/>
          <w:color w:val="272626"/>
          <w:sz w:val="27"/>
          <w:szCs w:val="27"/>
          <w:lang w:eastAsia="pt-BR"/>
        </w:rPr>
        <w:t xml:space="preserve">4º. Chapéu – Verde – </w:t>
      </w:r>
      <w:r>
        <w:rPr>
          <w:rFonts w:ascii="Source Sans Pro" w:eastAsia="Times New Roman" w:hAnsi="Source Sans Pro" w:cs="Times New Roman"/>
          <w:b/>
          <w:bCs/>
          <w:color w:val="FF0000"/>
          <w:sz w:val="24"/>
          <w:szCs w:val="24"/>
          <w:lang w:eastAsia="pt-BR"/>
        </w:rPr>
        <w:t>criatividade na tomada de decisões</w:t>
      </w:r>
    </w:p>
    <w:p w14:paraId="3FDED2D3" w14:textId="24D30838" w:rsidR="00736419" w:rsidRPr="00535B56" w:rsidRDefault="00535B56" w:rsidP="003D1BB5">
      <w:pPr>
        <w:shd w:val="clear" w:color="auto" w:fill="FFFFFF"/>
        <w:spacing w:after="450" w:line="240" w:lineRule="auto"/>
        <w:outlineLvl w:val="2"/>
        <w:rPr>
          <w:rFonts w:ascii="Source Sans Pro" w:eastAsia="Times New Roman" w:hAnsi="Source Sans Pro" w:cs="Times New Roman"/>
          <w:sz w:val="24"/>
          <w:szCs w:val="24"/>
          <w:lang w:eastAsia="pt-BR"/>
        </w:rPr>
      </w:pPr>
      <w:r w:rsidRPr="00535B56">
        <w:rPr>
          <w:rFonts w:ascii="Source Sans Pro" w:eastAsia="Times New Roman" w:hAnsi="Source Sans Pro" w:cs="Times New Roman"/>
          <w:sz w:val="24"/>
          <w:szCs w:val="24"/>
          <w:lang w:eastAsia="pt-BR"/>
        </w:rPr>
        <w:t xml:space="preserve">Utilizar tecnologia </w:t>
      </w:r>
      <w:proofErr w:type="spellStart"/>
      <w:r w:rsidRPr="00535B56">
        <w:rPr>
          <w:rFonts w:ascii="Source Sans Pro" w:eastAsia="Times New Roman" w:hAnsi="Source Sans Pro" w:cs="Times New Roman"/>
          <w:sz w:val="24"/>
          <w:szCs w:val="24"/>
          <w:lang w:eastAsia="pt-BR"/>
        </w:rPr>
        <w:t>Block</w:t>
      </w:r>
      <w:proofErr w:type="spellEnd"/>
      <w:r w:rsidRPr="00535B56">
        <w:rPr>
          <w:rFonts w:ascii="Source Sans Pro" w:eastAsia="Times New Roman" w:hAnsi="Source Sans Pro" w:cs="Times New Roman"/>
          <w:sz w:val="24"/>
          <w:szCs w:val="24"/>
          <w:lang w:eastAsia="pt-BR"/>
        </w:rPr>
        <w:t xml:space="preserve"> Chain para aumentar a segurança e credibilidade dos dados</w:t>
      </w:r>
    </w:p>
    <w:p w14:paraId="4EEF194B" w14:textId="0506FF9F" w:rsidR="00535B56" w:rsidRPr="00535B56" w:rsidRDefault="00535B56" w:rsidP="003D1BB5">
      <w:pPr>
        <w:shd w:val="clear" w:color="auto" w:fill="FFFFFF"/>
        <w:spacing w:after="450" w:line="240" w:lineRule="auto"/>
        <w:outlineLvl w:val="2"/>
        <w:rPr>
          <w:rFonts w:ascii="Source Sans Pro" w:eastAsia="Times New Roman" w:hAnsi="Source Sans Pro" w:cs="Times New Roman"/>
          <w:sz w:val="24"/>
          <w:szCs w:val="24"/>
          <w:lang w:eastAsia="pt-BR"/>
        </w:rPr>
      </w:pPr>
      <w:r w:rsidRPr="00535B56">
        <w:rPr>
          <w:rFonts w:ascii="Source Sans Pro" w:eastAsia="Times New Roman" w:hAnsi="Source Sans Pro" w:cs="Times New Roman"/>
          <w:sz w:val="24"/>
          <w:szCs w:val="24"/>
          <w:lang w:eastAsia="pt-BR"/>
        </w:rPr>
        <w:t xml:space="preserve">O </w:t>
      </w:r>
      <w:proofErr w:type="spellStart"/>
      <w:r w:rsidRPr="00535B56">
        <w:rPr>
          <w:rFonts w:ascii="Source Sans Pro" w:eastAsia="Times New Roman" w:hAnsi="Source Sans Pro" w:cs="Times New Roman"/>
          <w:sz w:val="24"/>
          <w:szCs w:val="24"/>
          <w:lang w:eastAsia="pt-BR"/>
        </w:rPr>
        <w:t>Block</w:t>
      </w:r>
      <w:proofErr w:type="spellEnd"/>
      <w:r w:rsidRPr="00535B56">
        <w:rPr>
          <w:rFonts w:ascii="Source Sans Pro" w:eastAsia="Times New Roman" w:hAnsi="Source Sans Pro" w:cs="Times New Roman"/>
          <w:sz w:val="24"/>
          <w:szCs w:val="24"/>
          <w:lang w:eastAsia="pt-BR"/>
        </w:rPr>
        <w:t xml:space="preserve"> Chain também pode ser utilizado para reduzir os custos de processamento</w:t>
      </w:r>
    </w:p>
    <w:p w14:paraId="78892F7B" w14:textId="7B4CA3C9" w:rsidR="00535B56" w:rsidRPr="00535B56" w:rsidRDefault="00535B56" w:rsidP="003D1BB5">
      <w:pPr>
        <w:shd w:val="clear" w:color="auto" w:fill="FFFFFF"/>
        <w:spacing w:after="450" w:line="240" w:lineRule="auto"/>
        <w:outlineLvl w:val="2"/>
        <w:rPr>
          <w:rFonts w:ascii="Source Sans Pro" w:eastAsia="Times New Roman" w:hAnsi="Source Sans Pro" w:cs="Times New Roman"/>
          <w:sz w:val="24"/>
          <w:szCs w:val="24"/>
          <w:lang w:eastAsia="pt-BR"/>
        </w:rPr>
      </w:pPr>
      <w:r w:rsidRPr="00535B56">
        <w:rPr>
          <w:rFonts w:ascii="Source Sans Pro" w:eastAsia="Times New Roman" w:hAnsi="Source Sans Pro" w:cs="Times New Roman"/>
          <w:sz w:val="24"/>
          <w:szCs w:val="24"/>
          <w:lang w:eastAsia="pt-BR"/>
        </w:rPr>
        <w:t xml:space="preserve">Utilizar sistema de criptomoeda para viabilizar a cadeia de </w:t>
      </w:r>
      <w:proofErr w:type="spellStart"/>
      <w:r w:rsidRPr="00535B56">
        <w:rPr>
          <w:rFonts w:ascii="Source Sans Pro" w:eastAsia="Times New Roman" w:hAnsi="Source Sans Pro" w:cs="Times New Roman"/>
          <w:sz w:val="24"/>
          <w:szCs w:val="24"/>
          <w:lang w:eastAsia="pt-BR"/>
        </w:rPr>
        <w:t>block</w:t>
      </w:r>
      <w:proofErr w:type="spellEnd"/>
      <w:r w:rsidRPr="00535B56">
        <w:rPr>
          <w:rFonts w:ascii="Source Sans Pro" w:eastAsia="Times New Roman" w:hAnsi="Source Sans Pro" w:cs="Times New Roman"/>
          <w:sz w:val="24"/>
          <w:szCs w:val="24"/>
          <w:lang w:eastAsia="pt-BR"/>
        </w:rPr>
        <w:t xml:space="preserve"> </w:t>
      </w:r>
      <w:proofErr w:type="spellStart"/>
      <w:r w:rsidRPr="00535B56">
        <w:rPr>
          <w:rFonts w:ascii="Source Sans Pro" w:eastAsia="Times New Roman" w:hAnsi="Source Sans Pro" w:cs="Times New Roman"/>
          <w:sz w:val="24"/>
          <w:szCs w:val="24"/>
          <w:lang w:eastAsia="pt-BR"/>
        </w:rPr>
        <w:t>chain</w:t>
      </w:r>
      <w:proofErr w:type="spellEnd"/>
    </w:p>
    <w:p w14:paraId="1BDCAB29" w14:textId="6A89082D" w:rsidR="00535B56" w:rsidRDefault="00535B56" w:rsidP="003D1BB5">
      <w:pPr>
        <w:shd w:val="clear" w:color="auto" w:fill="FFFFFF"/>
        <w:spacing w:after="450" w:line="240" w:lineRule="auto"/>
        <w:outlineLvl w:val="2"/>
        <w:rPr>
          <w:rFonts w:ascii="Source Sans Pro" w:eastAsia="Times New Roman" w:hAnsi="Source Sans Pro" w:cs="Times New Roman"/>
          <w:color w:val="272626"/>
          <w:sz w:val="27"/>
          <w:szCs w:val="27"/>
          <w:lang w:eastAsia="pt-BR"/>
        </w:rPr>
      </w:pPr>
      <w:r>
        <w:rPr>
          <w:rFonts w:ascii="Source Sans Pro" w:eastAsia="Times New Roman" w:hAnsi="Source Sans Pro" w:cs="Times New Roman"/>
          <w:b/>
          <w:bCs/>
          <w:color w:val="272626"/>
          <w:sz w:val="27"/>
          <w:szCs w:val="27"/>
          <w:lang w:eastAsia="pt-BR"/>
        </w:rPr>
        <w:t xml:space="preserve">5º. Chapéu – Vermelho – </w:t>
      </w:r>
      <w:r>
        <w:rPr>
          <w:rFonts w:ascii="Source Sans Pro" w:eastAsia="Times New Roman" w:hAnsi="Source Sans Pro" w:cs="Times New Roman"/>
          <w:b/>
          <w:bCs/>
          <w:color w:val="FF0000"/>
          <w:sz w:val="24"/>
          <w:szCs w:val="24"/>
          <w:lang w:eastAsia="pt-BR"/>
        </w:rPr>
        <w:t>intuição e sentimentos</w:t>
      </w:r>
      <w:r>
        <w:rPr>
          <w:rFonts w:ascii="Source Sans Pro" w:eastAsia="Times New Roman" w:hAnsi="Source Sans Pro" w:cs="Times New Roman"/>
          <w:b/>
          <w:bCs/>
          <w:color w:val="FF0000"/>
          <w:sz w:val="24"/>
          <w:szCs w:val="24"/>
          <w:lang w:eastAsia="pt-BR"/>
        </w:rPr>
        <w:br/>
      </w:r>
      <w:r>
        <w:rPr>
          <w:rFonts w:ascii="Source Sans Pro" w:eastAsia="Times New Roman" w:hAnsi="Source Sans Pro" w:cs="Times New Roman"/>
          <w:color w:val="272626"/>
          <w:sz w:val="27"/>
          <w:szCs w:val="27"/>
          <w:lang w:eastAsia="pt-BR"/>
        </w:rPr>
        <w:t>Satisfação em ajudar a preservar as florestas</w:t>
      </w:r>
    </w:p>
    <w:p w14:paraId="260B868F" w14:textId="196C3719" w:rsidR="00535B56" w:rsidRDefault="00E540DA" w:rsidP="003D1BB5">
      <w:pPr>
        <w:shd w:val="clear" w:color="auto" w:fill="FFFFFF"/>
        <w:spacing w:after="450" w:line="240" w:lineRule="auto"/>
        <w:outlineLvl w:val="2"/>
        <w:rPr>
          <w:rFonts w:ascii="Source Sans Pro" w:eastAsia="Times New Roman" w:hAnsi="Source Sans Pro" w:cs="Times New Roman"/>
          <w:color w:val="272626"/>
          <w:sz w:val="27"/>
          <w:szCs w:val="27"/>
          <w:lang w:eastAsia="pt-BR"/>
        </w:rPr>
      </w:pPr>
      <w:r>
        <w:rPr>
          <w:rFonts w:ascii="Source Sans Pro" w:eastAsia="Times New Roman" w:hAnsi="Source Sans Pro" w:cs="Times New Roman"/>
          <w:color w:val="272626"/>
          <w:sz w:val="27"/>
          <w:szCs w:val="27"/>
          <w:lang w:eastAsia="pt-BR"/>
        </w:rPr>
        <w:t>Desejo de compartilhar conhecimento técnico para ajudar a melhorar a qualidade das análises científicas</w:t>
      </w:r>
    </w:p>
    <w:p w14:paraId="678A842F" w14:textId="7B413428" w:rsidR="00E540DA" w:rsidRDefault="00E540DA" w:rsidP="003D1BB5">
      <w:pPr>
        <w:shd w:val="clear" w:color="auto" w:fill="FFFFFF"/>
        <w:spacing w:after="450" w:line="240" w:lineRule="auto"/>
        <w:outlineLvl w:val="2"/>
        <w:rPr>
          <w:rFonts w:ascii="Source Sans Pro" w:eastAsia="Times New Roman" w:hAnsi="Source Sans Pro" w:cs="Times New Roman"/>
          <w:color w:val="272626"/>
          <w:sz w:val="27"/>
          <w:szCs w:val="27"/>
          <w:lang w:eastAsia="pt-BR"/>
        </w:rPr>
      </w:pPr>
      <w:r>
        <w:rPr>
          <w:rFonts w:ascii="Source Sans Pro" w:eastAsia="Times New Roman" w:hAnsi="Source Sans Pro" w:cs="Times New Roman"/>
          <w:color w:val="272626"/>
          <w:sz w:val="27"/>
          <w:szCs w:val="27"/>
          <w:lang w:eastAsia="pt-BR"/>
        </w:rPr>
        <w:t>Entusiasmo em participar de um projeto que pode fazer diferença positiva no futuro das pessoas</w:t>
      </w:r>
    </w:p>
    <w:p w14:paraId="0F7AEBA7" w14:textId="3AB0A555" w:rsidR="00E540DA" w:rsidRPr="00535B56" w:rsidRDefault="00E540DA" w:rsidP="003D1BB5">
      <w:pPr>
        <w:shd w:val="clear" w:color="auto" w:fill="FFFFFF"/>
        <w:spacing w:after="450" w:line="240" w:lineRule="auto"/>
        <w:outlineLvl w:val="2"/>
        <w:rPr>
          <w:rFonts w:ascii="Source Sans Pro" w:eastAsia="Times New Roman" w:hAnsi="Source Sans Pro" w:cs="Times New Roman"/>
          <w:color w:val="272626"/>
          <w:sz w:val="27"/>
          <w:szCs w:val="27"/>
          <w:lang w:eastAsia="pt-BR"/>
        </w:rPr>
      </w:pPr>
      <w:r>
        <w:rPr>
          <w:rFonts w:ascii="Source Sans Pro" w:eastAsia="Times New Roman" w:hAnsi="Source Sans Pro" w:cs="Times New Roman"/>
          <w:b/>
          <w:bCs/>
          <w:color w:val="272626"/>
          <w:sz w:val="27"/>
          <w:szCs w:val="27"/>
          <w:lang w:eastAsia="pt-BR"/>
        </w:rPr>
        <w:t xml:space="preserve">6º. Chapéu – Azul – </w:t>
      </w:r>
      <w:r>
        <w:rPr>
          <w:rFonts w:ascii="Source Sans Pro" w:eastAsia="Times New Roman" w:hAnsi="Source Sans Pro" w:cs="Times New Roman"/>
          <w:b/>
          <w:bCs/>
          <w:color w:val="FF0000"/>
          <w:sz w:val="24"/>
          <w:szCs w:val="24"/>
          <w:lang w:eastAsia="pt-BR"/>
        </w:rPr>
        <w:t xml:space="preserve">organização dos processos e </w:t>
      </w:r>
      <w:del w:id="3" w:author="Carlos Araujo" w:date="2022-10-01T05:32:00Z">
        <w:r w:rsidDel="003F0BA9">
          <w:rPr>
            <w:rFonts w:ascii="Source Sans Pro" w:eastAsia="Times New Roman" w:hAnsi="Source Sans Pro" w:cs="Times New Roman"/>
            <w:b/>
            <w:bCs/>
            <w:color w:val="FF0000"/>
            <w:sz w:val="24"/>
            <w:szCs w:val="24"/>
            <w:lang w:eastAsia="pt-BR"/>
          </w:rPr>
          <w:delText xml:space="preserve"> </w:delText>
        </w:r>
      </w:del>
      <w:proofErr w:type="spellStart"/>
      <w:r>
        <w:rPr>
          <w:rFonts w:ascii="Source Sans Pro" w:eastAsia="Times New Roman" w:hAnsi="Source Sans Pro" w:cs="Times New Roman"/>
          <w:b/>
          <w:bCs/>
          <w:color w:val="FF0000"/>
          <w:sz w:val="24"/>
          <w:szCs w:val="24"/>
          <w:lang w:eastAsia="pt-BR"/>
        </w:rPr>
        <w:t>idéias</w:t>
      </w:r>
      <w:proofErr w:type="spellEnd"/>
    </w:p>
    <w:p w14:paraId="58B66571" w14:textId="4D6B997E" w:rsidR="00736419" w:rsidRDefault="00E540DA" w:rsidP="003D1BB5">
      <w:pPr>
        <w:shd w:val="clear" w:color="auto" w:fill="FFFFFF"/>
        <w:spacing w:after="450" w:line="240" w:lineRule="auto"/>
        <w:outlineLvl w:val="2"/>
        <w:rPr>
          <w:rFonts w:ascii="Source Sans Pro" w:eastAsia="Times New Roman" w:hAnsi="Source Sans Pro" w:cs="Times New Roman"/>
          <w:color w:val="272626"/>
          <w:sz w:val="27"/>
          <w:szCs w:val="27"/>
          <w:lang w:eastAsia="pt-BR"/>
        </w:rPr>
      </w:pPr>
      <w:r>
        <w:rPr>
          <w:rFonts w:ascii="Source Sans Pro" w:eastAsia="Times New Roman" w:hAnsi="Source Sans Pro" w:cs="Times New Roman"/>
          <w:color w:val="272626"/>
          <w:sz w:val="27"/>
          <w:szCs w:val="27"/>
          <w:lang w:eastAsia="pt-BR"/>
        </w:rPr>
        <w:t>Produto: análise técnica das imagens geradas por geoprocessamento</w:t>
      </w:r>
    </w:p>
    <w:p w14:paraId="33EC5509" w14:textId="7EC68E2A" w:rsidR="00E540DA" w:rsidRDefault="00E540DA" w:rsidP="003D1BB5">
      <w:pPr>
        <w:shd w:val="clear" w:color="auto" w:fill="FFFFFF"/>
        <w:spacing w:after="450" w:line="240" w:lineRule="auto"/>
        <w:outlineLvl w:val="2"/>
        <w:rPr>
          <w:rFonts w:ascii="Source Sans Pro" w:eastAsia="Times New Roman" w:hAnsi="Source Sans Pro" w:cs="Times New Roman"/>
          <w:color w:val="272626"/>
          <w:sz w:val="27"/>
          <w:szCs w:val="27"/>
          <w:lang w:eastAsia="pt-BR"/>
        </w:rPr>
      </w:pPr>
      <w:r>
        <w:rPr>
          <w:rFonts w:ascii="Source Sans Pro" w:eastAsia="Times New Roman" w:hAnsi="Source Sans Pro" w:cs="Times New Roman"/>
          <w:color w:val="272626"/>
          <w:sz w:val="27"/>
          <w:szCs w:val="27"/>
          <w:lang w:eastAsia="pt-BR"/>
        </w:rPr>
        <w:t xml:space="preserve">Meta de custo: aplicar </w:t>
      </w:r>
      <w:proofErr w:type="spellStart"/>
      <w:r>
        <w:rPr>
          <w:rFonts w:ascii="Source Sans Pro" w:eastAsia="Times New Roman" w:hAnsi="Source Sans Pro" w:cs="Times New Roman"/>
          <w:color w:val="272626"/>
          <w:sz w:val="27"/>
          <w:szCs w:val="27"/>
          <w:lang w:eastAsia="pt-BR"/>
        </w:rPr>
        <w:t>block</w:t>
      </w:r>
      <w:del w:id="4" w:author="Carlos Araujo" w:date="2022-10-01T05:32:00Z">
        <w:r w:rsidDel="003F0BA9">
          <w:rPr>
            <w:rFonts w:ascii="Source Sans Pro" w:eastAsia="Times New Roman" w:hAnsi="Source Sans Pro" w:cs="Times New Roman"/>
            <w:color w:val="272626"/>
            <w:sz w:val="27"/>
            <w:szCs w:val="27"/>
            <w:lang w:eastAsia="pt-BR"/>
          </w:rPr>
          <w:delText xml:space="preserve"> </w:delText>
        </w:r>
      </w:del>
      <w:r>
        <w:rPr>
          <w:rFonts w:ascii="Source Sans Pro" w:eastAsia="Times New Roman" w:hAnsi="Source Sans Pro" w:cs="Times New Roman"/>
          <w:color w:val="272626"/>
          <w:sz w:val="27"/>
          <w:szCs w:val="27"/>
          <w:lang w:eastAsia="pt-BR"/>
        </w:rPr>
        <w:t>chain</w:t>
      </w:r>
      <w:proofErr w:type="spellEnd"/>
      <w:r>
        <w:rPr>
          <w:rFonts w:ascii="Source Sans Pro" w:eastAsia="Times New Roman" w:hAnsi="Source Sans Pro" w:cs="Times New Roman"/>
          <w:color w:val="272626"/>
          <w:sz w:val="27"/>
          <w:szCs w:val="27"/>
          <w:lang w:eastAsia="pt-BR"/>
        </w:rPr>
        <w:t xml:space="preserve"> para viabilizar e reduzir o custo do processamento</w:t>
      </w:r>
    </w:p>
    <w:p w14:paraId="2248CAE9" w14:textId="5F1A3FE5" w:rsidR="00E540DA" w:rsidRPr="003D1BB5" w:rsidRDefault="00E540DA" w:rsidP="003D1BB5">
      <w:pPr>
        <w:shd w:val="clear" w:color="auto" w:fill="FFFFFF"/>
        <w:spacing w:after="450" w:line="240" w:lineRule="auto"/>
        <w:outlineLvl w:val="2"/>
        <w:rPr>
          <w:rFonts w:ascii="Source Sans Pro" w:eastAsia="Times New Roman" w:hAnsi="Source Sans Pro" w:cs="Times New Roman"/>
          <w:color w:val="272626"/>
          <w:sz w:val="27"/>
          <w:szCs w:val="27"/>
          <w:lang w:eastAsia="pt-BR"/>
        </w:rPr>
      </w:pPr>
      <w:r>
        <w:rPr>
          <w:rFonts w:ascii="Source Sans Pro" w:eastAsia="Times New Roman" w:hAnsi="Source Sans Pro" w:cs="Times New Roman"/>
          <w:color w:val="272626"/>
          <w:sz w:val="27"/>
          <w:szCs w:val="27"/>
          <w:lang w:eastAsia="pt-BR"/>
        </w:rPr>
        <w:t>Objetivo: fornecer dados sólidos e irrefutáveis</w:t>
      </w:r>
    </w:p>
    <w:p w14:paraId="00AF9F73" w14:textId="77777777" w:rsidR="003D1BB5" w:rsidRDefault="003D1BB5" w:rsidP="003D1BB5">
      <w:pPr>
        <w:shd w:val="clear" w:color="auto" w:fill="FFFFFF"/>
        <w:spacing w:after="450" w:line="240" w:lineRule="auto"/>
        <w:outlineLvl w:val="2"/>
        <w:rPr>
          <w:rFonts w:ascii="Source Sans Pro" w:eastAsia="Times New Roman" w:hAnsi="Source Sans Pro" w:cs="Times New Roman"/>
          <w:b/>
          <w:bCs/>
          <w:color w:val="272626"/>
          <w:sz w:val="27"/>
          <w:szCs w:val="27"/>
          <w:lang w:eastAsia="pt-BR"/>
        </w:rPr>
      </w:pPr>
    </w:p>
    <w:p w14:paraId="4F3DE1E2" w14:textId="77777777" w:rsidR="00BD5F57" w:rsidRDefault="00BD5F57" w:rsidP="00790AE4">
      <w:pPr>
        <w:shd w:val="clear" w:color="auto" w:fill="FFFFFF"/>
        <w:spacing w:line="360" w:lineRule="atLeast"/>
        <w:ind w:firstLine="708"/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</w:pPr>
    </w:p>
    <w:p w14:paraId="7870DCFD" w14:textId="4EFC2476" w:rsidR="00FD0337" w:rsidRPr="00FD0337" w:rsidRDefault="00FD0337" w:rsidP="00FD0337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  <w:lang w:eastAsia="pt-BR"/>
        </w:rPr>
      </w:pPr>
      <w:r w:rsidRPr="00FD0337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Qual a proposta de valor do negócio/</w:t>
      </w:r>
      <w:proofErr w:type="gramStart"/>
      <w:r w:rsidRPr="00FD0337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projeto?</w:t>
      </w:r>
      <w:r w:rsidRPr="00FD0337">
        <w:rPr>
          <w:rFonts w:ascii="Roboto" w:eastAsia="Times New Roman" w:hAnsi="Roboto" w:cs="Times New Roman"/>
          <w:color w:val="D93025"/>
          <w:spacing w:val="3"/>
          <w:sz w:val="24"/>
          <w:szCs w:val="24"/>
          <w:lang w:eastAsia="pt-BR"/>
        </w:rPr>
        <w:t>*</w:t>
      </w:r>
      <w:proofErr w:type="gramEnd"/>
    </w:p>
    <w:p w14:paraId="23C0D1A3" w14:textId="25EFA0F5" w:rsidR="004B29DF" w:rsidRPr="004B29DF" w:rsidRDefault="00435CAD" w:rsidP="004B29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A proposta de valor do </w:t>
      </w:r>
      <w:r w:rsidR="00C50428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negócio</w:t>
      </w: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 é </w:t>
      </w:r>
      <w:r w:rsidR="00F46004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prover</w:t>
      </w: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 embasamento sólido</w:t>
      </w:r>
      <w:r w:rsidR="00AE2C75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 e irrefutável</w:t>
      </w: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 para tomada de decisões </w:t>
      </w:r>
      <w:r w:rsidR="00F46004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que envolvam o mapeamento do uso e ocupação do solo, </w:t>
      </w:r>
      <w:r w:rsidR="00905294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lastRenderedPageBreak/>
        <w:t xml:space="preserve">exemplificado pela </w:t>
      </w:r>
      <w:r w:rsidR="00F46004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preservação das Florestas.</w:t>
      </w:r>
      <w:r w:rsidR="008A2904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 </w:t>
      </w:r>
      <w:r w:rsidR="004B29DF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Forneceremos </w:t>
      </w:r>
      <w:r w:rsidR="00905294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análises, </w:t>
      </w:r>
      <w:r w:rsidR="004B29DF" w:rsidRPr="004B29DF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métricas </w:t>
      </w:r>
      <w:r w:rsidR="00905294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e imagens </w:t>
      </w:r>
      <w:r w:rsidR="004B29DF" w:rsidRPr="004B29DF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baseadas na classificação supervisionada do uso e ocupação do solo. </w:t>
      </w:r>
    </w:p>
    <w:p w14:paraId="3F1CB02F" w14:textId="77777777" w:rsidR="004B29DF" w:rsidRDefault="004B29DF" w:rsidP="008A290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</w:p>
    <w:p w14:paraId="3ED6FA83" w14:textId="2FA48AE3" w:rsidR="007B66CF" w:rsidRDefault="007B66CF" w:rsidP="00AE2C75">
      <w:pPr>
        <w:shd w:val="clear" w:color="auto" w:fill="FFFFFF"/>
        <w:spacing w:before="240" w:after="0" w:line="360" w:lineRule="atLeast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A solução atual que monitora</w:t>
      </w:r>
      <w:r w:rsidR="00AE2C75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 e disponibiliza os dados da Floresta Amazônica é o </w:t>
      </w: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PRODES</w:t>
      </w:r>
      <w:r w:rsidR="00AE2C75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, desenvolvido em 2003 pelo INPE (Instituto Nacional de Pesquisas Espaciais), que proporciona uma resolução </w:t>
      </w:r>
      <w:r w:rsidR="00AE2C75" w:rsidRPr="00435CAD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de 900 m2 por pixel</w:t>
      </w:r>
      <w:r w:rsidR="00AE2C75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.</w:t>
      </w:r>
    </w:p>
    <w:p w14:paraId="0CC6E842" w14:textId="45C8E9DE" w:rsidR="00AE2C75" w:rsidRDefault="00AE2C75" w:rsidP="00435CA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</w:p>
    <w:p w14:paraId="32120D98" w14:textId="0AD7F48D" w:rsidR="00AE2C75" w:rsidRDefault="00AE2C75" w:rsidP="00AE2C75">
      <w:pPr>
        <w:shd w:val="clear" w:color="auto" w:fill="FFFFFF"/>
        <w:spacing w:before="240" w:after="0" w:line="360" w:lineRule="atLeast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O produto que desenvolvemos apresenta resolução espacial 225 vezes mais precisa que a solução existente desenvolvida pelo INPE, ou seja, uma</w:t>
      </w:r>
      <w:r w:rsidRPr="00435CAD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 resolução de até 4 m2 por pixel</w:t>
      </w:r>
      <w:r w:rsidR="00F073D7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.</w:t>
      </w:r>
    </w:p>
    <w:p w14:paraId="3AB4250A" w14:textId="77777777" w:rsidR="00AE2C75" w:rsidRDefault="00AE2C75" w:rsidP="00435CA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</w:p>
    <w:p w14:paraId="2168E893" w14:textId="1CD22998" w:rsidR="00C50428" w:rsidRPr="00C50428" w:rsidRDefault="00AE2C75" w:rsidP="00AE2C7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A solução está baseada em código aberto</w:t>
      </w:r>
      <w:r w:rsidR="00F073D7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 desenvolvido em</w:t>
      </w:r>
      <w:r w:rsidR="009B31C9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 C++ e</w:t>
      </w:r>
      <w:r w:rsidR="00F073D7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 </w:t>
      </w:r>
      <w:r w:rsidR="00C50428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P</w:t>
      </w:r>
      <w:r w:rsidR="00F073D7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ython</w:t>
      </w: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, de domínio p</w:t>
      </w:r>
      <w:r w:rsidR="00F073D7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úblico na plataforma do Sistema de Informação Geográfica </w:t>
      </w:r>
      <w:proofErr w:type="spellStart"/>
      <w:r w:rsidR="00F073D7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Qgis</w:t>
      </w:r>
      <w:proofErr w:type="spellEnd"/>
      <w:r w:rsidR="00F073D7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 (software livre, </w:t>
      </w:r>
      <w:hyperlink r:id="rId5" w:history="1">
        <w:r w:rsidR="00F073D7" w:rsidRPr="003D6BEA">
          <w:rPr>
            <w:rStyle w:val="Hyperlink"/>
            <w:rFonts w:ascii="Helvetica" w:eastAsia="Times New Roman" w:hAnsi="Helvetica" w:cs="Helvetica"/>
            <w:sz w:val="24"/>
            <w:szCs w:val="24"/>
            <w:lang w:eastAsia="pt-BR"/>
          </w:rPr>
          <w:t>https://qgis.org/</w:t>
        </w:r>
      </w:hyperlink>
      <w:r w:rsidR="00F073D7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). </w:t>
      </w:r>
    </w:p>
    <w:p w14:paraId="7919C7E4" w14:textId="50AF257F" w:rsidR="00AE2C75" w:rsidRDefault="00AE2C75" w:rsidP="00AE2C7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</w:pPr>
    </w:p>
    <w:p w14:paraId="6D166B77" w14:textId="396B8B5B" w:rsidR="00AE2C75" w:rsidRDefault="00AE2C75" w:rsidP="00AE2C7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</w:pPr>
    </w:p>
    <w:p w14:paraId="1869D138" w14:textId="082E0698" w:rsidR="000B58DC" w:rsidRPr="00DA7E3C" w:rsidRDefault="003055F8" w:rsidP="00435CA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  <w:r w:rsidRPr="00DA7E3C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Os </w:t>
      </w:r>
      <w:r w:rsidR="00905294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serviços prestados pelo nosso negócio </w:t>
      </w:r>
      <w:r w:rsidRPr="00DA7E3C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poderão embasar além de pesquisas sobre desmatamento em florestas, qualquer tipo de </w:t>
      </w:r>
      <w:r w:rsidR="000B58DC" w:rsidRPr="00DA7E3C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estudo que necessite informações sobre o uso e ocupação do solo</w:t>
      </w:r>
      <w:r w:rsidR="00DA7E3C" w:rsidRPr="00DA7E3C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 c</w:t>
      </w:r>
      <w:r w:rsidR="000B58DC" w:rsidRPr="00DA7E3C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omo podemos destacar: </w:t>
      </w:r>
    </w:p>
    <w:p w14:paraId="783D5DF9" w14:textId="48F3DD73" w:rsidR="00F46004" w:rsidRPr="00DA7E3C" w:rsidRDefault="000B58DC" w:rsidP="00435CA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  <w:r w:rsidRPr="00DA7E3C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* monitoramento de áreas de cultivo por Instituições Financeiras e Seguradoras com o objetivo de evitar fraudes de seguro agrário;</w:t>
      </w:r>
    </w:p>
    <w:p w14:paraId="50434BEB" w14:textId="1F982B3C" w:rsidR="000B58DC" w:rsidRPr="00DA7E3C" w:rsidRDefault="000B58DC" w:rsidP="00435CA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  <w:r w:rsidRPr="00DA7E3C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* monitoramento de áreas de garimpo ilegal</w:t>
      </w:r>
      <w:r w:rsidR="00DA7E3C" w:rsidRPr="00DA7E3C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;</w:t>
      </w:r>
    </w:p>
    <w:p w14:paraId="6DDD55CB" w14:textId="17FD63CF" w:rsidR="00DA7E3C" w:rsidRDefault="00DA7E3C" w:rsidP="00435CA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  <w:r w:rsidRPr="00DA7E3C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* visualizações aéreas de grandes áreas de cultivo ou criação de gado</w:t>
      </w:r>
    </w:p>
    <w:p w14:paraId="12B48F2C" w14:textId="77777777" w:rsidR="00AE2C75" w:rsidRDefault="00AE2C75" w:rsidP="00435CA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</w:p>
    <w:p w14:paraId="52A4DD7A" w14:textId="77777777" w:rsidR="006607B8" w:rsidRDefault="006607B8" w:rsidP="00FD033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</w:pPr>
    </w:p>
    <w:p w14:paraId="725DC401" w14:textId="477AB9B8" w:rsidR="00FD0337" w:rsidRPr="00FD0337" w:rsidRDefault="00FD0337" w:rsidP="00FD033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  <w:lang w:eastAsia="pt-BR"/>
        </w:rPr>
      </w:pPr>
      <w:r w:rsidRPr="00FD0337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Qual a viabilidade do negócio/</w:t>
      </w:r>
      <w:proofErr w:type="gramStart"/>
      <w:r w:rsidRPr="00FD0337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projeto?</w:t>
      </w:r>
      <w:r w:rsidRPr="00FD0337">
        <w:rPr>
          <w:rFonts w:ascii="Roboto" w:eastAsia="Times New Roman" w:hAnsi="Roboto" w:cs="Times New Roman"/>
          <w:color w:val="D93025"/>
          <w:spacing w:val="3"/>
          <w:sz w:val="24"/>
          <w:szCs w:val="24"/>
          <w:lang w:eastAsia="pt-BR"/>
        </w:rPr>
        <w:t>*</w:t>
      </w:r>
      <w:proofErr w:type="gramEnd"/>
    </w:p>
    <w:p w14:paraId="12355B9E" w14:textId="77777777" w:rsidR="00FD0337" w:rsidRPr="00FD0337" w:rsidRDefault="00FD0337" w:rsidP="00FD0337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lang w:eastAsia="pt-BR"/>
        </w:rPr>
      </w:pPr>
      <w:r w:rsidRPr="00FD0337">
        <w:rPr>
          <w:rFonts w:ascii="Roboto" w:eastAsia="Times New Roman" w:hAnsi="Roboto" w:cs="Times New Roman"/>
          <w:color w:val="202124"/>
          <w:lang w:eastAsia="pt-BR"/>
        </w:rPr>
        <w:t>Aqui você vai nos contar como será e como vocês estão pensando nos pontos de viabilidade e sustentabilidade (econômica, social e ambiental) do seu projeto.</w:t>
      </w:r>
    </w:p>
    <w:p w14:paraId="7D774612" w14:textId="2305C5B0" w:rsidR="006607B8" w:rsidRDefault="005A4058" w:rsidP="00FD033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Econômica</w:t>
      </w:r>
    </w:p>
    <w:p w14:paraId="24DFF362" w14:textId="4C80CC33" w:rsidR="00AB0FD6" w:rsidRDefault="00AB0FD6" w:rsidP="00AB0FD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Analisamos </w:t>
      </w:r>
      <w:r w:rsidR="002F3F33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que </w:t>
      </w: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o tamanho total do mercado alcançável (TAM) </w:t>
      </w:r>
      <w:r w:rsidR="002F3F33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no Brasil é de </w:t>
      </w:r>
      <w:r w:rsidR="00C70E2B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R$ 75,64 milhões. Demonstramos abaixo, </w:t>
      </w: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de maneira segmentada</w:t>
      </w:r>
      <w:r w:rsidR="00C70E2B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 por </w:t>
      </w:r>
      <w:proofErr w:type="gramStart"/>
      <w:r w:rsidR="00C70E2B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mercado:</w:t>
      </w: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:</w:t>
      </w:r>
      <w:proofErr w:type="gramEnd"/>
    </w:p>
    <w:p w14:paraId="042693C7" w14:textId="77777777" w:rsidR="00C70E2B" w:rsidRDefault="00C70E2B" w:rsidP="00AB0FD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</w:p>
    <w:p w14:paraId="3E88BF22" w14:textId="77777777" w:rsidR="00AB0FD6" w:rsidRPr="0009273F" w:rsidRDefault="00AB0FD6" w:rsidP="00AB0FD6">
      <w:pPr>
        <w:pStyle w:val="PargrafodaLista"/>
        <w:numPr>
          <w:ilvl w:val="0"/>
          <w:numId w:val="4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Preservação da Floresta Amazônica</w:t>
      </w:r>
    </w:p>
    <w:p w14:paraId="1F194E99" w14:textId="77777777" w:rsidR="00AB0FD6" w:rsidRDefault="00AB0FD6" w:rsidP="00AB0FD6">
      <w:pPr>
        <w:shd w:val="clear" w:color="auto" w:fill="FFFFFF"/>
        <w:spacing w:before="240" w:after="0" w:line="360" w:lineRule="atLeast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lastRenderedPageBreak/>
        <w:t xml:space="preserve">O fundo amazônico para preservação da floresta entre os anos de 2008 a 2018 foi de R$ 3.1 bilhões. Calculando que 1% do valor deste fundo seja destinado à obtenção de dados técnicos ofertados pela nossa empresa, o TAM da área de preservação da Floresta Amazônica seria de R$ 3,1 milhões por ano. (fonte: </w:t>
      </w:r>
      <w:hyperlink r:id="rId6" w:history="1">
        <w:r w:rsidRPr="003D6BEA">
          <w:rPr>
            <w:rStyle w:val="Hyperlink"/>
            <w:rFonts w:ascii="Helvetica" w:eastAsia="Times New Roman" w:hAnsi="Helvetica" w:cs="Helvetica"/>
            <w:sz w:val="24"/>
            <w:szCs w:val="24"/>
            <w:lang w:eastAsia="pt-BR"/>
          </w:rPr>
          <w:t>https://www.dw.com/pt-br/noruega-quer-queda-no-desmatamento-para-reativar-fundo-amaz%C3%B4nia/a-57193962</w:t>
        </w:r>
      </w:hyperlink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 )</w:t>
      </w:r>
    </w:p>
    <w:p w14:paraId="28E915DB" w14:textId="77777777" w:rsidR="00AB0FD6" w:rsidRDefault="00AB0FD6" w:rsidP="00AB0FD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</w:p>
    <w:p w14:paraId="10F836F9" w14:textId="77777777" w:rsidR="00AB0FD6" w:rsidRDefault="00AB0FD6" w:rsidP="00AB0FD6">
      <w:pPr>
        <w:pStyle w:val="PargrafodaLista"/>
        <w:numPr>
          <w:ilvl w:val="0"/>
          <w:numId w:val="4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Agronegócio</w:t>
      </w:r>
    </w:p>
    <w:p w14:paraId="1D619BB7" w14:textId="77777777" w:rsidR="00AB0FD6" w:rsidRDefault="00AB0FD6" w:rsidP="00AB0FD6">
      <w:pPr>
        <w:pStyle w:val="PargrafodaLista"/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O agronegócio, no Brasil, representa 27% do PIB Nacional, que equivale a R$1.98 trilhão. Consideramos que o investimento em monitoramento remoto seria de 0,01% da receita, ou seja, R$ 19 milhões. (fonte: </w:t>
      </w:r>
      <w:hyperlink r:id="rId7" w:history="1">
        <w:r w:rsidRPr="003D6BEA">
          <w:rPr>
            <w:rStyle w:val="Hyperlink"/>
            <w:rFonts w:ascii="Helvetica" w:eastAsia="Times New Roman" w:hAnsi="Helvetica" w:cs="Helvetica"/>
            <w:sz w:val="24"/>
            <w:szCs w:val="24"/>
            <w:lang w:eastAsia="pt-BR"/>
          </w:rPr>
          <w:t>https://cnabrasil.org.br/cna/panorama-do-agro</w:t>
        </w:r>
      </w:hyperlink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 )</w:t>
      </w:r>
    </w:p>
    <w:p w14:paraId="449F8A3B" w14:textId="77777777" w:rsidR="00AB0FD6" w:rsidRPr="0009273F" w:rsidRDefault="00AB0FD6" w:rsidP="00AB0FD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</w:p>
    <w:p w14:paraId="3786CF9A" w14:textId="77777777" w:rsidR="00AB0FD6" w:rsidRDefault="00AB0FD6" w:rsidP="00AB0FD6">
      <w:pPr>
        <w:pStyle w:val="PargrafodaLista"/>
        <w:numPr>
          <w:ilvl w:val="0"/>
          <w:numId w:val="4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Seguradoras</w:t>
      </w:r>
    </w:p>
    <w:p w14:paraId="49D71C70" w14:textId="77777777" w:rsidR="00AB0FD6" w:rsidRDefault="00AB0FD6" w:rsidP="00AB0FD6">
      <w:pPr>
        <w:pStyle w:val="PargrafodaLista"/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</w:p>
    <w:p w14:paraId="5C6AD831" w14:textId="77777777" w:rsidR="00AB0FD6" w:rsidRDefault="00AB0FD6" w:rsidP="00AB0FD6">
      <w:pPr>
        <w:pStyle w:val="PargrafodaLista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O seguro </w:t>
      </w:r>
      <w:r w:rsidRPr="00027B84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de negócio rural apresentou, no acumulado do ano, crescimento de 38,7%</w:t>
      </w: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 </w:t>
      </w:r>
      <w:r w:rsidRPr="00027B84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em relação aos</w:t>
      </w: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 </w:t>
      </w:r>
      <w:r w:rsidRPr="00027B84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seis primeiros</w:t>
      </w: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 </w:t>
      </w:r>
      <w:r w:rsidRPr="00027B84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meses de 2021. Os prêmios</w:t>
      </w: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 </w:t>
      </w:r>
      <w:r w:rsidRPr="00027B84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arrecadados até junho de 2022 atingiram o montante de R$ 5,66</w:t>
      </w: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 </w:t>
      </w:r>
      <w:r w:rsidRPr="00027B84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bilhões. A sinistralidade do seguro rural foi de 76,3% em junho</w:t>
      </w: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 </w:t>
      </w:r>
      <w:r w:rsidRPr="00027B84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deste ano, após o pico de 342,8% em janeiro de 2022 No acumulado do ano, a sinistralidade do seguro rural foi de</w:t>
      </w: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 </w:t>
      </w:r>
      <w:r w:rsidRPr="00027B84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160,9</w:t>
      </w:r>
      <w:proofErr w:type="gramStart"/>
      <w:r w:rsidRPr="00027B84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% </w:t>
      </w: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.</w:t>
      </w:r>
      <w:proofErr w:type="gramEnd"/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 Considerando o alto índice de fraude de seguro rural, largamente difundido no setor, estimamos que as Companhias investiriam até 1% da receita, para mitigar o prejuízo com as fraudes, ou seja, R$ 50,6 milhões. </w:t>
      </w:r>
    </w:p>
    <w:p w14:paraId="09F4B209" w14:textId="77777777" w:rsidR="00AB0FD6" w:rsidRDefault="00AB0FD6" w:rsidP="00AB0FD6">
      <w:pPr>
        <w:pStyle w:val="PargrafodaLista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</w:p>
    <w:p w14:paraId="0B5EBBC5" w14:textId="77777777" w:rsidR="00AB0FD6" w:rsidRDefault="00AB0FD6" w:rsidP="00AB0FD6">
      <w:pPr>
        <w:pStyle w:val="PargrafodaLista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(fonte: </w:t>
      </w:r>
      <w:hyperlink r:id="rId8" w:history="1">
        <w:r w:rsidRPr="003D6BEA">
          <w:rPr>
            <w:rStyle w:val="Hyperlink"/>
            <w:rFonts w:ascii="Helvetica" w:eastAsia="Times New Roman" w:hAnsi="Helvetica" w:cs="Helvetica"/>
            <w:sz w:val="24"/>
            <w:szCs w:val="24"/>
            <w:lang w:eastAsia="pt-BR"/>
          </w:rPr>
          <w:t>https://www.gov.br/susep/pt-br/central-de-conteudos/noticias/2022/Agosto/susep-divulga-sintese-mensal-com-dados-do-setor-em-junho/Sintesejunho22v02.pdf/view</w:t>
        </w:r>
      </w:hyperlink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 )</w:t>
      </w:r>
    </w:p>
    <w:p w14:paraId="4C562665" w14:textId="77777777" w:rsidR="00AB0FD6" w:rsidRPr="0009273F" w:rsidRDefault="00AB0FD6" w:rsidP="00AB0FD6">
      <w:pPr>
        <w:pStyle w:val="PargrafodaLista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</w:p>
    <w:p w14:paraId="200BC284" w14:textId="77777777" w:rsidR="00AB0FD6" w:rsidRDefault="00AB0FD6" w:rsidP="00AB0FD6">
      <w:pPr>
        <w:pStyle w:val="PargrafodaLista"/>
        <w:numPr>
          <w:ilvl w:val="0"/>
          <w:numId w:val="4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Entidades Governamentais</w:t>
      </w:r>
    </w:p>
    <w:p w14:paraId="7E3202EA" w14:textId="4242CBA6" w:rsidR="00AB0FD6" w:rsidRDefault="00EC04A9" w:rsidP="00AB0FD6">
      <w:pPr>
        <w:pStyle w:val="PargrafodaLista"/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O orçamento do Ministério do Meio Ambiente do Brasil tem um orçamento de R$ 3,6 bilhões. (fonte: </w:t>
      </w:r>
      <w:hyperlink r:id="rId9" w:history="1">
        <w:r w:rsidR="00C70E2B" w:rsidRPr="00330D9A">
          <w:rPr>
            <w:rStyle w:val="Hyperlink"/>
            <w:rFonts w:ascii="Helvetica" w:eastAsia="Times New Roman" w:hAnsi="Helvetica" w:cs="Helvetica"/>
            <w:sz w:val="24"/>
            <w:szCs w:val="24"/>
            <w:lang w:eastAsia="pt-BR"/>
          </w:rPr>
          <w:t>https://www.portaltransparencia.gov.br/orgaos-superiores/44000-ministerio-do-meio-ambiente</w:t>
        </w:r>
      </w:hyperlink>
      <w:r w:rsidR="00C70E2B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). Estimamos que 0</w:t>
      </w:r>
      <w:r w:rsidR="00C70E2B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,05% deste orçamento seria dedicado à aquisição de análises e sensoriamento remoto voltado ao uso e ocupação do solo, totalizando R$ 1,8 milhão.</w:t>
      </w:r>
    </w:p>
    <w:p w14:paraId="434B8E06" w14:textId="77777777" w:rsidR="00EC04A9" w:rsidRDefault="00EC04A9" w:rsidP="00AB0FD6">
      <w:pPr>
        <w:pStyle w:val="PargrafodaLista"/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</w:p>
    <w:p w14:paraId="5FA6B75A" w14:textId="77777777" w:rsidR="00AB0FD6" w:rsidRDefault="00AB0FD6" w:rsidP="00AB0FD6">
      <w:pPr>
        <w:pStyle w:val="PargrafodaLista"/>
        <w:numPr>
          <w:ilvl w:val="0"/>
          <w:numId w:val="4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Comunidade Científica</w:t>
      </w:r>
    </w:p>
    <w:p w14:paraId="19D4EAB7" w14:textId="77777777" w:rsidR="00AB0FD6" w:rsidRDefault="00AB0FD6" w:rsidP="00AB0FD6">
      <w:pPr>
        <w:pStyle w:val="PargrafodaLista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</w:p>
    <w:p w14:paraId="183D1AFE" w14:textId="533720B6" w:rsidR="00AB0FD6" w:rsidRPr="009B561D" w:rsidRDefault="00AB0FD6" w:rsidP="00AB0FD6">
      <w:pPr>
        <w:pStyle w:val="PargrafodaLista"/>
        <w:spacing w:before="240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O Brasil tem aproximadamente 294 mil pesquisadores. Deste total, 33.524 atuam na área de Ciências Agrárias</w:t>
      </w:r>
      <w:r w:rsidR="00EC04A9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 (11,4%)</w:t>
      </w: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, com 16.700 linhas de pesquisa. (fonte: </w:t>
      </w:r>
      <w:hyperlink r:id="rId10" w:history="1">
        <w:r w:rsidRPr="003D6BEA">
          <w:rPr>
            <w:rStyle w:val="Hyperlink"/>
            <w:rFonts w:ascii="Helvetica" w:eastAsia="Times New Roman" w:hAnsi="Helvetica" w:cs="Helvetica"/>
            <w:sz w:val="24"/>
            <w:szCs w:val="24"/>
            <w:lang w:eastAsia="pt-BR"/>
          </w:rPr>
          <w:t>http://lattes.cnpq.br/web/dgp/censo-atual/</w:t>
        </w:r>
      </w:hyperlink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 )</w:t>
      </w:r>
      <w:r w:rsidR="002F3F33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. CNP</w:t>
      </w:r>
      <w:r w:rsidR="00EC04A9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q </w:t>
      </w:r>
      <w:r w:rsidR="00EC04A9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lastRenderedPageBreak/>
        <w:t>(</w:t>
      </w:r>
      <w:r w:rsidR="00EC04A9" w:rsidRPr="00C70E2B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Conselho Nacional de Desenvolvimento Científico e Tecnológico)</w:t>
      </w:r>
      <w:r w:rsidR="002F3F33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 tem um orçamento anual de R$ 1 bilhão</w:t>
      </w:r>
      <w:r w:rsidR="00EC04A9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 (fonte: </w:t>
      </w:r>
      <w:hyperlink r:id="rId11" w:history="1">
        <w:r w:rsidR="00EC04A9" w:rsidRPr="00330D9A">
          <w:rPr>
            <w:rStyle w:val="Hyperlink"/>
            <w:rFonts w:ascii="Helvetica" w:eastAsia="Times New Roman" w:hAnsi="Helvetica" w:cs="Helvetica"/>
            <w:sz w:val="24"/>
            <w:szCs w:val="24"/>
            <w:lang w:eastAsia="pt-BR"/>
          </w:rPr>
          <w:t>https://www.portaltransparencia.gov.br/orgaos-superiores/24000-ministerio-da-ciencia--tecnologia--inovacoes-e-comunicacoes</w:t>
        </w:r>
      </w:hyperlink>
      <w:r w:rsidR="00EC04A9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 )</w:t>
      </w:r>
      <w:r w:rsidR="002F3F33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 </w:t>
      </w:r>
      <w:r w:rsidR="00EC04A9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A fim de calcular o valor aproximado deste segmento de mercado, aplicaremos a proporção de 11,4% no valor total do orçamento e utilizaremos a premissa que 1% da verba calculada seria destinada à aquisição de análise e dados oferecidos pelo nosso negócio, totalizando R$ 1,14 milhão.</w:t>
      </w:r>
    </w:p>
    <w:p w14:paraId="7B4131B3" w14:textId="77777777" w:rsidR="00AB0FD6" w:rsidRPr="009B561D" w:rsidRDefault="00AB0FD6" w:rsidP="00AB0FD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</w:p>
    <w:p w14:paraId="59F371BA" w14:textId="77777777" w:rsidR="005A4058" w:rsidRDefault="005A4058" w:rsidP="00FD033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</w:pPr>
    </w:p>
    <w:p w14:paraId="53F9DDB4" w14:textId="6C606A77" w:rsidR="005A4058" w:rsidRDefault="005A4058" w:rsidP="00FD033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Social</w:t>
      </w:r>
    </w:p>
    <w:p w14:paraId="0BAF813B" w14:textId="77777777" w:rsidR="00F775E4" w:rsidRPr="00662627" w:rsidRDefault="00F775E4" w:rsidP="00F775E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  <w:r w:rsidRPr="00662627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Essa solução permite o acesso aos dados agregados e compilados de forma acessível. Desta forma atingiremos uma precisão científico, técnico e legal da informação de mapeamento do uso e ocupação do solo, vencendo as barreiras de língua estrangeira, técnicas avançadas de processamento de imagens de satélite de alta resolução, barreiras de armazenamento, processamento e compilação dos dados e conhecimento técnico avançado.</w:t>
      </w:r>
    </w:p>
    <w:p w14:paraId="22272291" w14:textId="77777777" w:rsidR="00F775E4" w:rsidRDefault="00F775E4" w:rsidP="00FD033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</w:pPr>
    </w:p>
    <w:p w14:paraId="32A62CDC" w14:textId="514D44B1" w:rsidR="005A4058" w:rsidRDefault="005A4058" w:rsidP="00FD033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Ambiental</w:t>
      </w:r>
    </w:p>
    <w:p w14:paraId="6280295E" w14:textId="6F7B5B7B" w:rsidR="00096D3E" w:rsidRDefault="00662627" w:rsidP="00FD033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O impacto ambiental deste negócio é o consumo</w:t>
      </w:r>
      <w:r w:rsidR="00B97AE6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 de energia elétrica para o processamento dos dados analisados, que avaliamos ser baixo.</w:t>
      </w:r>
    </w:p>
    <w:p w14:paraId="165349F6" w14:textId="77777777" w:rsidR="005A4058" w:rsidRDefault="005A4058" w:rsidP="00FD033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</w:pPr>
    </w:p>
    <w:p w14:paraId="5BB65625" w14:textId="77777777" w:rsidR="005A4058" w:rsidRDefault="005A4058" w:rsidP="00FD033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</w:pPr>
    </w:p>
    <w:p w14:paraId="6DEF1529" w14:textId="3C3B6C50" w:rsidR="00FD0337" w:rsidRPr="00FD0337" w:rsidRDefault="00FD0337" w:rsidP="00FD033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  <w:lang w:eastAsia="pt-BR"/>
        </w:rPr>
      </w:pPr>
      <w:r w:rsidRPr="00FD0337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Quem é o usuário para a sua solução/</w:t>
      </w:r>
      <w:proofErr w:type="gramStart"/>
      <w:r w:rsidRPr="00FD0337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projeto?</w:t>
      </w:r>
      <w:r w:rsidRPr="00FD0337">
        <w:rPr>
          <w:rFonts w:ascii="Roboto" w:eastAsia="Times New Roman" w:hAnsi="Roboto" w:cs="Times New Roman"/>
          <w:color w:val="D93025"/>
          <w:spacing w:val="3"/>
          <w:sz w:val="24"/>
          <w:szCs w:val="24"/>
          <w:lang w:eastAsia="pt-BR"/>
        </w:rPr>
        <w:t>*</w:t>
      </w:r>
      <w:proofErr w:type="gramEnd"/>
    </w:p>
    <w:p w14:paraId="080BAD86" w14:textId="77777777" w:rsidR="00FD0337" w:rsidRPr="00FD0337" w:rsidRDefault="00FD0337" w:rsidP="00FD0337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lang w:eastAsia="pt-BR"/>
        </w:rPr>
      </w:pPr>
      <w:r w:rsidRPr="00FD0337">
        <w:rPr>
          <w:rFonts w:ascii="Roboto" w:eastAsia="Times New Roman" w:hAnsi="Roboto" w:cs="Times New Roman"/>
          <w:color w:val="202124"/>
          <w:lang w:eastAsia="pt-BR"/>
        </w:rPr>
        <w:t>Descreva de forma detalhada quem é (ou quem são) os usuários para o seu projeto proposto.</w:t>
      </w:r>
    </w:p>
    <w:p w14:paraId="13B9E58E" w14:textId="77777777" w:rsidR="00905294" w:rsidRDefault="00905294" w:rsidP="003055F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00B0F0"/>
          <w:sz w:val="24"/>
          <w:szCs w:val="24"/>
          <w:lang w:eastAsia="pt-BR"/>
        </w:rPr>
      </w:pPr>
    </w:p>
    <w:p w14:paraId="0E2F4D56" w14:textId="77777777" w:rsidR="00F300D8" w:rsidRDefault="00752173" w:rsidP="003055F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  <w:r w:rsidRPr="00F300D8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O</w:t>
      </w:r>
      <w:r w:rsidR="00F300D8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s</w:t>
      </w:r>
      <w:r w:rsidRPr="00F300D8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 usuário</w:t>
      </w:r>
      <w:r w:rsidR="00F300D8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s</w:t>
      </w:r>
      <w:r w:rsidRPr="00F300D8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 que utilizar</w:t>
      </w:r>
      <w:r w:rsidR="00F300D8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ão</w:t>
      </w:r>
      <w:r w:rsidRPr="00F300D8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 </w:t>
      </w:r>
      <w:r w:rsidR="003055F8" w:rsidRPr="00F300D8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nossa solução</w:t>
      </w:r>
      <w:r w:rsidR="00F300D8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 são:</w:t>
      </w:r>
    </w:p>
    <w:p w14:paraId="1B7DC96B" w14:textId="41BC6FBC" w:rsidR="003055F8" w:rsidRPr="00F300D8" w:rsidRDefault="00F300D8" w:rsidP="00F300D8">
      <w:pPr>
        <w:pStyle w:val="PargrafodaLista"/>
        <w:numPr>
          <w:ilvl w:val="0"/>
          <w:numId w:val="2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  <w:r w:rsidRPr="00F300D8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C</w:t>
      </w:r>
      <w:r w:rsidR="003055F8" w:rsidRPr="00F300D8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omunidade científic</w:t>
      </w:r>
      <w:r w:rsidRPr="00F300D8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a</w:t>
      </w:r>
      <w:r w:rsidR="003055F8" w:rsidRPr="00F300D8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 das áreas ambientais, ecológicas, geológicas e epidemiológicas. </w:t>
      </w:r>
    </w:p>
    <w:p w14:paraId="6EC30ADC" w14:textId="2BA67CA5" w:rsidR="00F300D8" w:rsidRPr="00F300D8" w:rsidRDefault="00F300D8" w:rsidP="00F300D8">
      <w:pPr>
        <w:pStyle w:val="PargrafodaLista"/>
        <w:numPr>
          <w:ilvl w:val="0"/>
          <w:numId w:val="2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  <w:r w:rsidRPr="00F300D8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Área técnica de entidades governamentais nas esferas federal, estadual e municipal dos setores de saúde, meio ambiente, agronegócio e economia.</w:t>
      </w:r>
    </w:p>
    <w:p w14:paraId="71C20C4B" w14:textId="32D6CE13" w:rsidR="00F300D8" w:rsidRPr="00F300D8" w:rsidRDefault="00F300D8" w:rsidP="00F300D8">
      <w:pPr>
        <w:pStyle w:val="PargrafodaLista"/>
        <w:numPr>
          <w:ilvl w:val="0"/>
          <w:numId w:val="2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  <w:r w:rsidRPr="00F300D8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Empresários de agronegócio</w:t>
      </w:r>
    </w:p>
    <w:p w14:paraId="40159EEE" w14:textId="77777777" w:rsidR="00F300D8" w:rsidRDefault="00F300D8" w:rsidP="00F300D8">
      <w:pPr>
        <w:pStyle w:val="PargrafodaLista"/>
        <w:numPr>
          <w:ilvl w:val="0"/>
          <w:numId w:val="2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  <w:r w:rsidRPr="00F300D8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Instituições Financeiras e Seguradoras</w:t>
      </w:r>
    </w:p>
    <w:p w14:paraId="7F246F3F" w14:textId="5064A4DD" w:rsidR="00F300D8" w:rsidRPr="00F300D8" w:rsidRDefault="00F300D8" w:rsidP="00F300D8">
      <w:pPr>
        <w:pStyle w:val="PargrafodaLista"/>
        <w:numPr>
          <w:ilvl w:val="0"/>
          <w:numId w:val="2"/>
        </w:numPr>
        <w:shd w:val="clear" w:color="auto" w:fill="FFFFFF"/>
        <w:spacing w:after="0" w:line="360" w:lineRule="atLeast"/>
        <w:ind w:left="720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  <w:r w:rsidRPr="00F300D8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ONGs que atuam na preservação do meio ambiente</w:t>
      </w:r>
    </w:p>
    <w:p w14:paraId="4FCB0C47" w14:textId="77777777" w:rsidR="00F300D8" w:rsidRDefault="00F300D8" w:rsidP="00F300D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00B0F0"/>
          <w:sz w:val="24"/>
          <w:szCs w:val="24"/>
          <w:lang w:eastAsia="pt-BR"/>
        </w:rPr>
      </w:pPr>
    </w:p>
    <w:p w14:paraId="0F12F0FB" w14:textId="77777777" w:rsidR="006607B8" w:rsidRDefault="006607B8" w:rsidP="00FD0337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</w:pPr>
    </w:p>
    <w:p w14:paraId="58464978" w14:textId="5F20C7D0" w:rsidR="00FD0337" w:rsidRPr="00FD0337" w:rsidRDefault="00FD0337" w:rsidP="00FD0337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  <w:lang w:eastAsia="pt-BR"/>
        </w:rPr>
      </w:pPr>
      <w:r w:rsidRPr="00FD0337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lastRenderedPageBreak/>
        <w:t xml:space="preserve">Quais benefícios sua solução oferece aos </w:t>
      </w:r>
      <w:proofErr w:type="gramStart"/>
      <w:r w:rsidRPr="00FD0337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usuários?</w:t>
      </w:r>
      <w:r w:rsidRPr="00FD0337">
        <w:rPr>
          <w:rFonts w:ascii="Roboto" w:eastAsia="Times New Roman" w:hAnsi="Roboto" w:cs="Times New Roman"/>
          <w:color w:val="D93025"/>
          <w:spacing w:val="3"/>
          <w:sz w:val="24"/>
          <w:szCs w:val="24"/>
          <w:lang w:eastAsia="pt-BR"/>
        </w:rPr>
        <w:t>*</w:t>
      </w:r>
      <w:proofErr w:type="gramEnd"/>
    </w:p>
    <w:p w14:paraId="3AB5D74B" w14:textId="0A9F6C46" w:rsidR="00F300D8" w:rsidRPr="00F300D8" w:rsidRDefault="006C3AD9" w:rsidP="00F300D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Nossos clientes terão</w:t>
      </w:r>
      <w:r w:rsidR="00F300D8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 acesso a dados precisos, sem ter a necessidade do conhecimento específico de geoprocessamento</w:t>
      </w:r>
      <w:r w:rsidR="0068041D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, e ciência de dados ambientais.</w:t>
      </w:r>
    </w:p>
    <w:p w14:paraId="7558F59E" w14:textId="6EB3FF6B" w:rsidR="0068041D" w:rsidRPr="006C3AD9" w:rsidRDefault="0068041D" w:rsidP="006C3AD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  <w:r w:rsidRPr="006C3AD9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Obter</w:t>
      </w:r>
      <w:r w:rsidR="006C3AD9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ão</w:t>
      </w:r>
      <w:r w:rsidRPr="006C3AD9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 as análises e informações para sustentação técnica de um plano diretor e tomadas de decisão sobre uso e ocupação do solo.</w:t>
      </w:r>
    </w:p>
    <w:p w14:paraId="1A905C50" w14:textId="77777777" w:rsidR="0068041D" w:rsidRPr="00F300D8" w:rsidRDefault="0068041D" w:rsidP="0068041D">
      <w:pPr>
        <w:pStyle w:val="PargrafodaLista"/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</w:p>
    <w:p w14:paraId="2FAEB51E" w14:textId="21096B7C" w:rsidR="0068041D" w:rsidRDefault="006C3AD9" w:rsidP="006C3AD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É </w:t>
      </w:r>
      <w:r w:rsidR="0068041D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possível analisar </w:t>
      </w:r>
      <w:r w:rsidR="005D04D2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o uso e </w:t>
      </w:r>
      <w:r w:rsidR="0068041D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ocupação de solo para saber se estão respeitando os limites da sua propriedade e reserva legal. É possível mapear com exatidão a extensão do cultivo e/ou agropecuária.</w:t>
      </w:r>
    </w:p>
    <w:p w14:paraId="4A212977" w14:textId="77777777" w:rsidR="0068041D" w:rsidRPr="00F300D8" w:rsidRDefault="0068041D" w:rsidP="0068041D">
      <w:pPr>
        <w:pStyle w:val="PargrafodaLista"/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</w:p>
    <w:p w14:paraId="4A326010" w14:textId="016D346A" w:rsidR="0068041D" w:rsidRPr="006C3AD9" w:rsidRDefault="006C3AD9" w:rsidP="006C3AD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  <w:r w:rsidRPr="006C3AD9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O </w:t>
      </w:r>
      <w:r w:rsidR="0068041D" w:rsidRPr="006C3AD9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Sensoriamento remoto e monitoramento de área plantada, </w:t>
      </w:r>
      <w:r w:rsidRPr="006C3AD9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para instituições financeiras e seguradoras, oferece o benefício de visualização</w:t>
      </w:r>
      <w:r w:rsidR="0068041D" w:rsidRPr="006C3AD9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 forma comparativa a apólice</w:t>
      </w:r>
      <w:r w:rsidRPr="006C3AD9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 e o dado real,</w:t>
      </w:r>
      <w:r w:rsidR="0068041D" w:rsidRPr="006C3AD9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 a fim de evitar fraudes</w:t>
      </w:r>
    </w:p>
    <w:p w14:paraId="152F8AE8" w14:textId="77777777" w:rsidR="0068041D" w:rsidRDefault="0068041D" w:rsidP="0068041D">
      <w:pPr>
        <w:pStyle w:val="PargrafodaLista"/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</w:p>
    <w:p w14:paraId="573BAF78" w14:textId="77777777" w:rsidR="006607B8" w:rsidRDefault="006607B8" w:rsidP="00FD0337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</w:pPr>
    </w:p>
    <w:p w14:paraId="72BAC0EE" w14:textId="641F9BCE" w:rsidR="00FD0337" w:rsidRPr="00FD0337" w:rsidRDefault="00FD0337" w:rsidP="00FD0337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  <w:lang w:eastAsia="pt-BR"/>
        </w:rPr>
      </w:pPr>
      <w:r w:rsidRPr="00FD0337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 xml:space="preserve">Quais serão as principais atividades/funcionalidades ofertadas pela sua plataforma / </w:t>
      </w:r>
      <w:proofErr w:type="gramStart"/>
      <w:r w:rsidRPr="00FD0337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solução?</w:t>
      </w:r>
      <w:r w:rsidRPr="00FD0337">
        <w:rPr>
          <w:rFonts w:ascii="Roboto" w:eastAsia="Times New Roman" w:hAnsi="Roboto" w:cs="Times New Roman"/>
          <w:color w:val="D93025"/>
          <w:spacing w:val="3"/>
          <w:sz w:val="24"/>
          <w:szCs w:val="24"/>
          <w:lang w:eastAsia="pt-BR"/>
        </w:rPr>
        <w:t>*</w:t>
      </w:r>
      <w:proofErr w:type="gramEnd"/>
    </w:p>
    <w:p w14:paraId="6C679248" w14:textId="4ED8269E" w:rsidR="00096D3E" w:rsidRDefault="00096D3E" w:rsidP="00096D3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1) </w:t>
      </w:r>
      <w:r w:rsidR="00521C78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Solução de geoprocessamento em alta precisão e qualidade</w:t>
      </w:r>
    </w:p>
    <w:p w14:paraId="5C63C778" w14:textId="77FAA7DC" w:rsidR="00096D3E" w:rsidRDefault="00096D3E" w:rsidP="00096D3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2) </w:t>
      </w:r>
      <w:r w:rsidR="00521C78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Classificação da paisagem em três cliques–escolha a área de interesse na composição RGB de cor natural em luz visível e obtenha a classificação supervisionada do uso e ocupação do solo e suas métricas de composição e configuração</w:t>
      </w:r>
    </w:p>
    <w:p w14:paraId="4751232D" w14:textId="68780B62" w:rsidR="0068041D" w:rsidRPr="00A72CF2" w:rsidRDefault="00096D3E" w:rsidP="00096D3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3) </w:t>
      </w:r>
      <w:r w:rsidR="00521C78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Estimativas de perdas de mata nativa e outras conversões de interesse em regiões específica e em períodos escolhidos</w:t>
      </w:r>
    </w:p>
    <w:p w14:paraId="284618C4" w14:textId="77777777" w:rsidR="006607B8" w:rsidRPr="00FD0337" w:rsidRDefault="006607B8" w:rsidP="00FD033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</w:p>
    <w:p w14:paraId="6711B09E" w14:textId="77777777" w:rsidR="00FD0337" w:rsidRPr="00FD0337" w:rsidRDefault="00FD0337" w:rsidP="00FD0337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  <w:lang w:eastAsia="pt-BR"/>
        </w:rPr>
      </w:pPr>
      <w:r w:rsidRPr="00FD0337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Qual será a estrutura de custos necessária para a sua solução/</w:t>
      </w:r>
      <w:proofErr w:type="gramStart"/>
      <w:r w:rsidRPr="00FD0337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projeto?</w:t>
      </w:r>
      <w:r w:rsidRPr="00FD0337">
        <w:rPr>
          <w:rFonts w:ascii="Roboto" w:eastAsia="Times New Roman" w:hAnsi="Roboto" w:cs="Times New Roman"/>
          <w:color w:val="D93025"/>
          <w:spacing w:val="3"/>
          <w:sz w:val="24"/>
          <w:szCs w:val="24"/>
          <w:lang w:eastAsia="pt-BR"/>
        </w:rPr>
        <w:t>*</w:t>
      </w:r>
      <w:proofErr w:type="gramEnd"/>
    </w:p>
    <w:p w14:paraId="01F7540D" w14:textId="77777777" w:rsidR="00592FCB" w:rsidRDefault="00592FCB" w:rsidP="00FD033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</w:pPr>
    </w:p>
    <w:p w14:paraId="6DAF8B7C" w14:textId="62CBF8F5" w:rsidR="00592FCB" w:rsidRDefault="003F0BA9" w:rsidP="00FD033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</w:pPr>
      <w:ins w:id="5" w:author="Carlos Araujo" w:date="2022-10-01T05:36:00Z">
        <w:r>
          <w:rPr>
            <w:rFonts w:ascii="Helvetica" w:eastAsia="Times New Roman" w:hAnsi="Helvetica" w:cs="Helvetica"/>
            <w:color w:val="202124"/>
            <w:sz w:val="24"/>
            <w:szCs w:val="24"/>
            <w:lang w:eastAsia="pt-BR"/>
          </w:rPr>
          <w:t>Desenvolvimento da ver</w:t>
        </w:r>
      </w:ins>
      <w:ins w:id="6" w:author="Carlos Araujo" w:date="2022-10-01T05:37:00Z">
        <w:r>
          <w:rPr>
            <w:rFonts w:ascii="Helvetica" w:eastAsia="Times New Roman" w:hAnsi="Helvetica" w:cs="Helvetica"/>
            <w:color w:val="202124"/>
            <w:sz w:val="24"/>
            <w:szCs w:val="24"/>
            <w:lang w:eastAsia="pt-BR"/>
          </w:rPr>
          <w:t>são 1 do projeto.</w:t>
        </w:r>
        <w:r>
          <w:rPr>
            <w:rFonts w:ascii="Helvetica" w:eastAsia="Times New Roman" w:hAnsi="Helvetica" w:cs="Helvetica"/>
            <w:color w:val="202124"/>
            <w:sz w:val="24"/>
            <w:szCs w:val="24"/>
            <w:lang w:eastAsia="pt-BR"/>
          </w:rPr>
          <w:br/>
          <w:t>200 horas de programação a R$ 250,00 por hora – R$ 50.000,00</w:t>
        </w:r>
      </w:ins>
    </w:p>
    <w:p w14:paraId="2E28A72C" w14:textId="4388DDC6" w:rsidR="00F355E9" w:rsidRDefault="00F355E9" w:rsidP="00FD033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</w:pPr>
    </w:p>
    <w:p w14:paraId="6BFCF66E" w14:textId="275DAA23" w:rsidR="00FF1A43" w:rsidRDefault="00592FCB" w:rsidP="00FF1A43">
      <w:pPr>
        <w:spacing w:before="240"/>
      </w:pPr>
      <w:r>
        <w:t xml:space="preserve">Fase 1 - </w:t>
      </w:r>
      <w:r w:rsidR="00FF1A43">
        <w:t xml:space="preserve">Para a infraestrutura básica do projeto, é necessária uma arquitetura simples de Back e </w:t>
      </w:r>
      <w:proofErr w:type="spellStart"/>
      <w:r w:rsidR="00FF1A43">
        <w:t>Frontend</w:t>
      </w:r>
      <w:proofErr w:type="spellEnd"/>
      <w:r w:rsidR="00FF1A43">
        <w:t>.</w:t>
      </w:r>
    </w:p>
    <w:p w14:paraId="6286C196" w14:textId="77777777" w:rsidR="00FF1A43" w:rsidRDefault="00FF1A43" w:rsidP="00FF1A43">
      <w:pPr>
        <w:spacing w:before="240"/>
      </w:pPr>
      <w:r>
        <w:t xml:space="preserve">Com o </w:t>
      </w:r>
      <w:proofErr w:type="spellStart"/>
      <w:r>
        <w:t>Backend</w:t>
      </w:r>
      <w:proofErr w:type="spellEnd"/>
      <w:r>
        <w:t xml:space="preserve"> dividido em 3 instancias:</w:t>
      </w:r>
    </w:p>
    <w:p w14:paraId="66BD796C" w14:textId="77777777" w:rsidR="00FF1A43" w:rsidRDefault="00FF1A43" w:rsidP="00FF1A43">
      <w:pPr>
        <w:pStyle w:val="PargrafodaLista"/>
        <w:numPr>
          <w:ilvl w:val="0"/>
          <w:numId w:val="5"/>
        </w:numPr>
        <w:spacing w:before="240" w:line="256" w:lineRule="auto"/>
      </w:pPr>
      <w:r>
        <w:t>Aplicação:</w:t>
      </w:r>
      <w:r>
        <w:tab/>
      </w:r>
      <w:r>
        <w:tab/>
      </w:r>
      <w:proofErr w:type="spellStart"/>
      <w:r>
        <w:t>Qgis</w:t>
      </w:r>
      <w:proofErr w:type="spellEnd"/>
      <w:r>
        <w:t>.</w:t>
      </w:r>
    </w:p>
    <w:p w14:paraId="0DE80D96" w14:textId="77777777" w:rsidR="00FF1A43" w:rsidRDefault="00FF1A43" w:rsidP="00FF1A43">
      <w:pPr>
        <w:pStyle w:val="PargrafodaLista"/>
        <w:numPr>
          <w:ilvl w:val="0"/>
          <w:numId w:val="5"/>
        </w:numPr>
        <w:spacing w:before="240" w:line="256" w:lineRule="auto"/>
      </w:pPr>
      <w:r>
        <w:lastRenderedPageBreak/>
        <w:t>Banco de Dados:</w:t>
      </w:r>
      <w:r>
        <w:tab/>
        <w:t>PostgreSQL</w:t>
      </w:r>
    </w:p>
    <w:p w14:paraId="1A5DF5CE" w14:textId="77777777" w:rsidR="00FF1A43" w:rsidRDefault="00FF1A43" w:rsidP="00FF1A43">
      <w:pPr>
        <w:pStyle w:val="PargrafodaLista"/>
        <w:numPr>
          <w:ilvl w:val="0"/>
          <w:numId w:val="5"/>
        </w:numPr>
        <w:spacing w:before="240" w:line="256" w:lineRule="auto"/>
      </w:pPr>
      <w:proofErr w:type="spellStart"/>
      <w:r>
        <w:t>Storage</w:t>
      </w:r>
      <w:proofErr w:type="spellEnd"/>
      <w:r>
        <w:t>:</w:t>
      </w:r>
      <w:r>
        <w:tab/>
      </w:r>
      <w:r>
        <w:tab/>
        <w:t>S3.</w:t>
      </w:r>
    </w:p>
    <w:p w14:paraId="21ABB029" w14:textId="77777777" w:rsidR="00FF1A43" w:rsidRDefault="00FF1A43" w:rsidP="00FF1A43">
      <w:pPr>
        <w:spacing w:before="240"/>
      </w:pPr>
    </w:p>
    <w:p w14:paraId="5291E3F1" w14:textId="77777777" w:rsidR="00FF1A43" w:rsidRDefault="00FF1A43" w:rsidP="00FF1A43">
      <w:pPr>
        <w:spacing w:before="240"/>
      </w:pPr>
      <w:r>
        <w:t xml:space="preserve">E um servidor web para rodar a aplicação de </w:t>
      </w:r>
      <w:proofErr w:type="spellStart"/>
      <w:r>
        <w:t>frontend</w:t>
      </w:r>
      <w:proofErr w:type="spellEnd"/>
      <w:r>
        <w:t>.</w:t>
      </w:r>
    </w:p>
    <w:p w14:paraId="41E28698" w14:textId="77777777" w:rsidR="00FF1A43" w:rsidRDefault="00FF1A43" w:rsidP="00FF1A43">
      <w:pPr>
        <w:spacing w:before="240"/>
      </w:pPr>
    </w:p>
    <w:p w14:paraId="2A523A3B" w14:textId="77777777" w:rsidR="00FF1A43" w:rsidRDefault="00FF1A43" w:rsidP="00FF1A43">
      <w:pPr>
        <w:spacing w:before="240"/>
      </w:pPr>
      <w:r>
        <w:t>A ideia inicial de dimensionamento e custos na AWS para mensurar a ordem de grandeza do investimento inicial.</w:t>
      </w:r>
    </w:p>
    <w:p w14:paraId="2F90A813" w14:textId="77777777" w:rsidR="00FF1A43" w:rsidRDefault="00FF1A43" w:rsidP="00FF1A43">
      <w:pPr>
        <w:spacing w:before="240"/>
      </w:pPr>
    </w:p>
    <w:tbl>
      <w:tblPr>
        <w:tblW w:w="1258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1161"/>
        <w:gridCol w:w="1157"/>
        <w:gridCol w:w="1107"/>
        <w:gridCol w:w="7313"/>
      </w:tblGrid>
      <w:tr w:rsidR="00FF1A43" w14:paraId="24908204" w14:textId="77777777" w:rsidTr="00FF1A43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8CB50C" w14:textId="77777777" w:rsidR="00FF1A43" w:rsidRDefault="00FF1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0A6686" w14:textId="77777777" w:rsidR="00FF1A43" w:rsidRDefault="00FF1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Serviço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14AEA4" w14:textId="77777777" w:rsidR="00FF1A43" w:rsidRDefault="00FF1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Mensal</w:t>
            </w:r>
          </w:p>
          <w:p w14:paraId="6A0C025C" w14:textId="4D8CBEEA" w:rsidR="00592FCB" w:rsidRDefault="0059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USD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7E1CF7" w14:textId="77777777" w:rsidR="00FF1A43" w:rsidRDefault="00FF1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 dos primeiros 12 meses</w:t>
            </w:r>
          </w:p>
          <w:p w14:paraId="69C381E6" w14:textId="61C466D4" w:rsidR="00592FCB" w:rsidRDefault="0059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USD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5B45C6" w14:textId="77777777" w:rsidR="00FF1A43" w:rsidRDefault="00FF1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Resumo da configuração</w:t>
            </w:r>
          </w:p>
        </w:tc>
      </w:tr>
      <w:tr w:rsidR="00FF1A43" w14:paraId="5B5CA670" w14:textId="77777777" w:rsidTr="00FF1A43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D8990F" w14:textId="590C6E96" w:rsidR="00FF1A43" w:rsidRDefault="00FF1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Backend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592FCB">
              <w:rPr>
                <w:rFonts w:ascii="Calibri" w:eastAsia="Times New Roman" w:hAnsi="Calibri" w:cs="Calibri"/>
                <w:color w:val="000000"/>
                <w:lang w:eastAsia="pt-BR"/>
              </w:rPr>
              <w:t>–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QGIS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74CAD6" w14:textId="77777777" w:rsidR="00FF1A43" w:rsidRDefault="00FF1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Amazon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EC2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964D47" w14:textId="77777777" w:rsidR="00FF1A43" w:rsidRDefault="00FF1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>346,42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1F9F52" w14:textId="77777777" w:rsidR="00FF1A43" w:rsidRDefault="00FF1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>4157,04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2FD074" w14:textId="77777777" w:rsidR="00FF1A43" w:rsidRDefault="00FF1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Sistema operacional (Linux), Quantidade (1), Estratégia de definição de preço (EC2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Instance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Savings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Plans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 ano Sem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pagamento adiantado), Quantidade de armazenamento (100 GB), Tipo de instância (r5d.2xlarge)</w:t>
            </w:r>
          </w:p>
        </w:tc>
      </w:tr>
      <w:tr w:rsidR="00FF1A43" w14:paraId="1B69D660" w14:textId="77777777" w:rsidTr="00FF1A43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6A0EA7" w14:textId="77777777" w:rsidR="00FF1A43" w:rsidRDefault="00FF1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DB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C0C8B9" w14:textId="77777777" w:rsidR="00FF1A43" w:rsidRDefault="00FF1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Amazon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RDS for PostgreSQL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E159EB" w14:textId="77777777" w:rsidR="00FF1A43" w:rsidRDefault="00FF1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>380,36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4357C0" w14:textId="77777777" w:rsidR="00FF1A43" w:rsidRDefault="00FF1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>4564,32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8A3040" w14:textId="77777777" w:rsidR="00FF1A43" w:rsidRDefault="00FF1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Volume de armazenamento (SSD de uso geral (gp2)), Quantidade de armazenamento (500 GB por mês), Nós (1), Tipo de instância (db.m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4.large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), Utilização (somente sob demanda) (100 %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Utilized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Month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), Opção de implantação (Single-AZ), Modelo de definição de preço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OnDemand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), Armazenamento de backup adicional (2000 GB)</w:t>
            </w:r>
          </w:p>
        </w:tc>
      </w:tr>
      <w:tr w:rsidR="00FF1A43" w14:paraId="64685D67" w14:textId="77777777" w:rsidTr="00FF1A43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51F385" w14:textId="77777777" w:rsidR="00FF1A43" w:rsidRDefault="00FF1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Storage</w:t>
            </w:r>
            <w:proofErr w:type="spellEnd"/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F81C91" w14:textId="77777777" w:rsidR="00FF1A43" w:rsidRDefault="00FF1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S3 Standard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6CCC0D" w14:textId="77777777" w:rsidR="00FF1A43" w:rsidRDefault="00FF1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>268,57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DD05B6" w14:textId="77777777" w:rsidR="00FF1A43" w:rsidRDefault="00FF1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>3222,84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30DBAD" w14:textId="77777777" w:rsidR="00FF1A43" w:rsidRDefault="00FF1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Armazenamento S3 Standard (10 TB por mês)</w:t>
            </w:r>
          </w:p>
        </w:tc>
      </w:tr>
      <w:tr w:rsidR="00FF1A43" w14:paraId="77B2373C" w14:textId="77777777" w:rsidTr="00FF1A43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D4254B" w14:textId="77777777" w:rsidR="00FF1A43" w:rsidRDefault="00FF1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Storage</w:t>
            </w:r>
            <w:proofErr w:type="spellEnd"/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A75ECC" w14:textId="77777777" w:rsidR="00FF1A43" w:rsidRDefault="00FF1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Transfer</w:t>
            </w:r>
            <w:proofErr w:type="spellEnd"/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ECACED" w14:textId="77777777" w:rsidR="00FF1A43" w:rsidRDefault="00FF1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>0,00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B2BA77" w14:textId="77777777" w:rsidR="00FF1A43" w:rsidRDefault="00FF1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>0,00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A8542D" w14:textId="77777777" w:rsidR="00FF1A43" w:rsidRDefault="00FF1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DT Entrada: Internet (1 TB por mês), DT Saída: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Amazon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CloudFront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(10 TB por mês)</w:t>
            </w:r>
          </w:p>
        </w:tc>
      </w:tr>
      <w:tr w:rsidR="00FF1A43" w14:paraId="0EF577EF" w14:textId="77777777" w:rsidTr="00FF1A43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FDE06D" w14:textId="77777777" w:rsidR="00FF1A43" w:rsidRDefault="00FF1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Frontend</w:t>
            </w:r>
            <w:proofErr w:type="spellEnd"/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97712A" w14:textId="77777777" w:rsidR="00FF1A43" w:rsidRDefault="00FF1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Amazon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EC2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DD419B" w14:textId="77777777" w:rsidR="00FF1A43" w:rsidRDefault="00FF1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>99,69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2ABFFB" w14:textId="77777777" w:rsidR="00FF1A43" w:rsidRDefault="00FF1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>1196,28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13F6F1" w14:textId="77777777" w:rsidR="00FF1A43" w:rsidRDefault="00FF1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Sistema operacional (Linux), Quantidade (1), Estratégia de definição de preço (EC2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Instance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Savings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Plans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 ano Sem pagamento adiantado), Quantidade de armazenamento (30 GB), Tipo de instância (t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3.xlarge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</w:tr>
    </w:tbl>
    <w:p w14:paraId="7A06D361" w14:textId="486FFDBC" w:rsidR="00FF1A43" w:rsidRDefault="00FF1A43" w:rsidP="00FF1A43">
      <w:pPr>
        <w:spacing w:before="240"/>
      </w:pPr>
      <w:r>
        <w:t xml:space="preserve">Total Mensal:  </w:t>
      </w:r>
      <w:r>
        <w:tab/>
      </w:r>
      <w:r>
        <w:tab/>
      </w:r>
      <w:r w:rsidR="00592FCB">
        <w:t xml:space="preserve">USD </w:t>
      </w:r>
      <w:r>
        <w:t>1.100,00</w:t>
      </w:r>
    </w:p>
    <w:p w14:paraId="72E81BFB" w14:textId="29E5CA34" w:rsidR="00FF1A43" w:rsidRDefault="00FF1A43" w:rsidP="00FF1A43">
      <w:pPr>
        <w:spacing w:before="240"/>
      </w:pPr>
      <w:r>
        <w:t>Total Anual:</w:t>
      </w:r>
      <w:r>
        <w:tab/>
      </w:r>
      <w:r>
        <w:tab/>
      </w:r>
      <w:r w:rsidR="00592FCB">
        <w:t>USD</w:t>
      </w:r>
      <w:r>
        <w:t>$13.200,00</w:t>
      </w:r>
    </w:p>
    <w:p w14:paraId="4D86742E" w14:textId="77777777" w:rsidR="00FF1A43" w:rsidRDefault="00FF1A43" w:rsidP="00FF1A43">
      <w:pPr>
        <w:spacing w:before="240"/>
      </w:pPr>
      <w:r>
        <w:t>*Valores em USD</w:t>
      </w:r>
    </w:p>
    <w:p w14:paraId="3A23D643" w14:textId="77777777" w:rsidR="00FF1A43" w:rsidRDefault="00FF1A43" w:rsidP="00FF1A43">
      <w:pPr>
        <w:spacing w:before="240"/>
      </w:pPr>
    </w:p>
    <w:p w14:paraId="0BDFA21C" w14:textId="67C49182" w:rsidR="00FF1A43" w:rsidRDefault="00592FCB" w:rsidP="00FF1A43">
      <w:pPr>
        <w:spacing w:before="240"/>
      </w:pPr>
      <w:r>
        <w:t xml:space="preserve">Fase 2 - </w:t>
      </w:r>
      <w:r w:rsidR="00FF1A43">
        <w:t>Custo de Manutenção / Operação.</w:t>
      </w:r>
    </w:p>
    <w:p w14:paraId="1D5AB084" w14:textId="0E1286AB" w:rsidR="00FF1A43" w:rsidRDefault="00FF1A43" w:rsidP="00FF1A43">
      <w:pPr>
        <w:spacing w:before="240"/>
      </w:pPr>
      <w:r>
        <w:t>2 funcionários CLT R$ 6.000,00 Cada</w:t>
      </w:r>
      <w:r w:rsidR="00B2673E">
        <w:t xml:space="preserve"> (custo total CLT)</w:t>
      </w:r>
    </w:p>
    <w:p w14:paraId="3B326F1A" w14:textId="633C06B4" w:rsidR="00FF1A43" w:rsidRDefault="00FF1A43" w:rsidP="00FF1A43">
      <w:pPr>
        <w:spacing w:before="240"/>
      </w:pPr>
      <w:r>
        <w:t>20 horas de consultoria do Cientista de Dados.</w:t>
      </w:r>
      <w:r w:rsidR="00B2673E">
        <w:t xml:space="preserve"> (R$ 250 por hora) – R$ 5.000,00</w:t>
      </w:r>
    </w:p>
    <w:p w14:paraId="74B0BEE2" w14:textId="518E276F" w:rsidR="00FF1A43" w:rsidRDefault="00B2673E" w:rsidP="00FD033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Valor total mensal: R$ 17.000,00</w:t>
      </w:r>
    </w:p>
    <w:p w14:paraId="3D7A61B1" w14:textId="77777777" w:rsidR="00B2673E" w:rsidRDefault="00B2673E" w:rsidP="00FD033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</w:pPr>
    </w:p>
    <w:p w14:paraId="48970DE1" w14:textId="33EFDD03" w:rsidR="00592FCB" w:rsidRDefault="00B2673E" w:rsidP="00FD033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Fase 3 – Processo Escalado</w:t>
      </w:r>
    </w:p>
    <w:p w14:paraId="13FE85D3" w14:textId="58ABF519" w:rsidR="00B2673E" w:rsidRDefault="00B2673E" w:rsidP="00FD033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</w:pPr>
    </w:p>
    <w:p w14:paraId="57E6B87E" w14:textId="7AAF8AC0" w:rsidR="00B2673E" w:rsidRDefault="00B2673E" w:rsidP="00FD033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 xml:space="preserve">Utilização do processamento distribuído apoiado no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Block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 xml:space="preserve"> Chain recompensando o processamento em 60% do custo apurado para o mesmo processamento na AWS.</w:t>
      </w:r>
    </w:p>
    <w:p w14:paraId="539140AE" w14:textId="77777777" w:rsidR="00FF1A43" w:rsidRDefault="00FF1A43" w:rsidP="00FD033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</w:pPr>
    </w:p>
    <w:p w14:paraId="70310509" w14:textId="1E27FFD1" w:rsidR="00FD0337" w:rsidRPr="00FD0337" w:rsidRDefault="00FD0337" w:rsidP="00FD033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  <w:lang w:eastAsia="pt-BR"/>
        </w:rPr>
      </w:pPr>
      <w:r w:rsidRPr="00FD0337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Qual o modelo de negócio da sua solução/</w:t>
      </w:r>
      <w:proofErr w:type="gramStart"/>
      <w:r w:rsidRPr="00FD0337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projeto?</w:t>
      </w:r>
      <w:r w:rsidRPr="00FD0337">
        <w:rPr>
          <w:rFonts w:ascii="Roboto" w:eastAsia="Times New Roman" w:hAnsi="Roboto" w:cs="Times New Roman"/>
          <w:color w:val="D93025"/>
          <w:spacing w:val="3"/>
          <w:sz w:val="24"/>
          <w:szCs w:val="24"/>
          <w:lang w:eastAsia="pt-BR"/>
        </w:rPr>
        <w:t>*</w:t>
      </w:r>
      <w:proofErr w:type="gramEnd"/>
    </w:p>
    <w:p w14:paraId="239B19D7" w14:textId="77777777" w:rsidR="00FD0337" w:rsidRPr="00FD0337" w:rsidRDefault="00FD0337" w:rsidP="00FD0337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lang w:eastAsia="pt-BR"/>
        </w:rPr>
      </w:pPr>
      <w:r w:rsidRPr="00FD0337">
        <w:rPr>
          <w:rFonts w:ascii="Roboto" w:eastAsia="Times New Roman" w:hAnsi="Roboto" w:cs="Times New Roman"/>
          <w:color w:val="202124"/>
          <w:lang w:eastAsia="pt-BR"/>
        </w:rPr>
        <w:t>Descreva como será o modelo de negócios proposto para sua solução/projeto.</w:t>
      </w:r>
    </w:p>
    <w:p w14:paraId="62FFDC23" w14:textId="4E5C798B" w:rsidR="00096D3E" w:rsidRDefault="004479D9" w:rsidP="00FD033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  <w:r w:rsidRPr="004479D9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O modelo</w:t>
      </w: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 de negócio escolhido para capturar a parcela de valor criado para o cliente é misto, dependendo do serviço prestado.</w:t>
      </w:r>
    </w:p>
    <w:p w14:paraId="4CAF9E77" w14:textId="085F1453" w:rsidR="004479D9" w:rsidRDefault="004479D9" w:rsidP="00FD033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</w:p>
    <w:p w14:paraId="429B6681" w14:textId="0754045F" w:rsidR="004479D9" w:rsidRDefault="004479D9" w:rsidP="00FD033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Para o </w:t>
      </w:r>
      <w:r w:rsidR="005B5829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serviço</w:t>
      </w: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 de Sensoriamento Remo</w:t>
      </w:r>
      <w:r w:rsidR="005B5829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to voltado </w:t>
      </w:r>
      <w:r w:rsidR="009B31C9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ao uso e</w:t>
      </w:r>
      <w:r w:rsidR="005B5829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 ocupação do solo utilizaremos a categoria de Assinatura, com um comprometimento Anual. O pré-pagamento da assinatura alivia a pressão no fluxo de caixa do negócio.</w:t>
      </w:r>
    </w:p>
    <w:p w14:paraId="1FEE39B3" w14:textId="0FD2E3EC" w:rsidR="005B5829" w:rsidRDefault="005B5829" w:rsidP="00FD033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</w:p>
    <w:p w14:paraId="50E9C53D" w14:textId="720FBB00" w:rsidR="005B5829" w:rsidRDefault="005B5829" w:rsidP="00FD033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Já os demais serviços serão monetizados baseados em uso, no nosso caso, por metro quadrado de solo analisado</w:t>
      </w:r>
      <w:r w:rsidR="00F775E4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 ou imagem disponibilizada. Com este modelo, o cliente controla sua despesa, e adequa seu orçamento de forma prática e de simples mensuração.</w:t>
      </w:r>
    </w:p>
    <w:p w14:paraId="5D5992EC" w14:textId="77777777" w:rsidR="004479D9" w:rsidRPr="004479D9" w:rsidRDefault="004479D9" w:rsidP="00FD033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</w:p>
    <w:p w14:paraId="013774D8" w14:textId="7A84D1F0" w:rsidR="00FD0337" w:rsidRPr="00FD0337" w:rsidRDefault="00FD0337" w:rsidP="00FD033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  <w:lang w:eastAsia="pt-BR"/>
        </w:rPr>
      </w:pPr>
      <w:r w:rsidRPr="00FD0337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 xml:space="preserve">Quais as fontes de receita da solução/projeto de </w:t>
      </w:r>
      <w:proofErr w:type="gramStart"/>
      <w:r w:rsidRPr="00FD0337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vocês?</w:t>
      </w:r>
      <w:r w:rsidRPr="00FD0337">
        <w:rPr>
          <w:rFonts w:ascii="Roboto" w:eastAsia="Times New Roman" w:hAnsi="Roboto" w:cs="Times New Roman"/>
          <w:color w:val="D93025"/>
          <w:spacing w:val="3"/>
          <w:sz w:val="24"/>
          <w:szCs w:val="24"/>
          <w:lang w:eastAsia="pt-BR"/>
        </w:rPr>
        <w:t>*</w:t>
      </w:r>
      <w:proofErr w:type="gramEnd"/>
    </w:p>
    <w:p w14:paraId="478A36C5" w14:textId="77777777" w:rsidR="00FD0337" w:rsidRPr="00FD0337" w:rsidRDefault="00FD0337" w:rsidP="00FD0337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lang w:eastAsia="pt-BR"/>
        </w:rPr>
      </w:pPr>
      <w:r w:rsidRPr="00FD0337">
        <w:rPr>
          <w:rFonts w:ascii="Roboto" w:eastAsia="Times New Roman" w:hAnsi="Roboto" w:cs="Times New Roman"/>
          <w:color w:val="202124"/>
          <w:lang w:eastAsia="pt-BR"/>
        </w:rPr>
        <w:t>Descreva como será/serão as fontes de receita para a solução/projeto de vocês.</w:t>
      </w:r>
    </w:p>
    <w:p w14:paraId="44E16DBA" w14:textId="397E13AF" w:rsidR="00E71D78" w:rsidRDefault="00662627" w:rsidP="00E71D7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As fontes de receita da solução desenvolvida são os honorários cobrados na prestação dos s</w:t>
      </w:r>
      <w:r w:rsidR="00E71D78" w:rsidRPr="00E71D78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erviço</w:t>
      </w: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s</w:t>
      </w:r>
      <w:r w:rsidR="00E71D78" w:rsidRPr="00E71D78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 oferecido</w:t>
      </w: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s, que são:</w:t>
      </w:r>
    </w:p>
    <w:p w14:paraId="2A46107A" w14:textId="2B3F38A8" w:rsidR="00E71D78" w:rsidRDefault="00E71D78" w:rsidP="00E71D7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1) Análise de </w:t>
      </w:r>
      <w:r w:rsidR="009B31C9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uso e </w:t>
      </w: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ocupação de solo em um período, comparando sua m</w:t>
      </w:r>
      <w:r w:rsidR="009B31C9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odificação</w:t>
      </w: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 </w:t>
      </w:r>
      <w:r w:rsidR="009B31C9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n</w:t>
      </w: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o decorrer do tempo.</w:t>
      </w:r>
    </w:p>
    <w:p w14:paraId="5DDCF141" w14:textId="6719D43A" w:rsidR="00E71D78" w:rsidRDefault="00E71D78" w:rsidP="00E71D7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2) M</w:t>
      </w:r>
      <w:r w:rsidRPr="00A72CF2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étricas baseadas na classificação supervisionada</w:t>
      </w:r>
      <w:r w:rsidR="009B31C9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 com algoritmo de </w:t>
      </w:r>
      <w:proofErr w:type="spellStart"/>
      <w:r w:rsidR="009B31C9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machine</w:t>
      </w:r>
      <w:proofErr w:type="spellEnd"/>
      <w:r w:rsidR="009B31C9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 </w:t>
      </w:r>
      <w:proofErr w:type="spellStart"/>
      <w:r w:rsidR="009B31C9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learning</w:t>
      </w:r>
      <w:proofErr w:type="spellEnd"/>
      <w:r w:rsidRPr="00A72CF2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 do uso e ocupação do solo</w:t>
      </w: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.</w:t>
      </w:r>
    </w:p>
    <w:p w14:paraId="76AF33DF" w14:textId="5BB4BC69" w:rsidR="00E71D78" w:rsidRDefault="00E71D78" w:rsidP="00E71D7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3) </w:t>
      </w:r>
      <w:r w:rsidR="009B31C9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Classificação</w:t>
      </w: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 d</w:t>
      </w:r>
      <w:r w:rsidR="009B31C9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o uso e</w:t>
      </w: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 ocupação do solo, compilada e processada</w:t>
      </w:r>
    </w:p>
    <w:p w14:paraId="18621707" w14:textId="62B488E0" w:rsidR="004479D9" w:rsidRPr="00A72CF2" w:rsidRDefault="00854402" w:rsidP="004479D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4) </w:t>
      </w:r>
      <w:r w:rsidR="004479D9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Sensoriamento remoto voltado </w:t>
      </w:r>
      <w:r w:rsidR="009B31C9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 xml:space="preserve">ao uso e </w:t>
      </w:r>
      <w:r w:rsidR="004479D9">
        <w:rPr>
          <w:rFonts w:ascii="Helvetica" w:eastAsia="Times New Roman" w:hAnsi="Helvetica" w:cs="Helvetica"/>
          <w:color w:val="00B0F0"/>
          <w:sz w:val="24"/>
          <w:szCs w:val="24"/>
          <w:lang w:eastAsia="pt-BR"/>
        </w:rPr>
        <w:t>ocupação do solo</w:t>
      </w:r>
    </w:p>
    <w:p w14:paraId="061A2A62" w14:textId="77777777" w:rsidR="004479D9" w:rsidRPr="00FD0337" w:rsidRDefault="004479D9" w:rsidP="004479D9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</w:p>
    <w:p w14:paraId="3ADC1C9A" w14:textId="00202821" w:rsidR="006607B8" w:rsidRDefault="006607B8" w:rsidP="00FD0337">
      <w:pPr>
        <w:shd w:val="clear" w:color="auto" w:fill="FFFFFF"/>
        <w:spacing w:line="240" w:lineRule="atLeast"/>
        <w:rPr>
          <w:rFonts w:ascii="Roboto" w:eastAsia="Times New Roman" w:hAnsi="Roboto" w:cs="Times New Roman"/>
          <w:color w:val="D93025"/>
          <w:spacing w:val="5"/>
          <w:sz w:val="18"/>
          <w:szCs w:val="18"/>
          <w:lang w:eastAsia="pt-BR"/>
        </w:rPr>
      </w:pPr>
    </w:p>
    <w:p w14:paraId="794E6D5B" w14:textId="50C6379D" w:rsidR="005A4058" w:rsidRDefault="005A4058" w:rsidP="00FD0337">
      <w:pPr>
        <w:shd w:val="clear" w:color="auto" w:fill="FFFFFF"/>
        <w:spacing w:line="240" w:lineRule="atLeast"/>
        <w:rPr>
          <w:rFonts w:ascii="Roboto" w:eastAsia="Times New Roman" w:hAnsi="Roboto" w:cs="Times New Roman"/>
          <w:color w:val="D93025"/>
          <w:spacing w:val="5"/>
          <w:sz w:val="18"/>
          <w:szCs w:val="18"/>
          <w:lang w:eastAsia="pt-BR"/>
        </w:rPr>
      </w:pPr>
    </w:p>
    <w:p w14:paraId="5F50701A" w14:textId="77777777" w:rsidR="005A4058" w:rsidRDefault="005A4058" w:rsidP="00FD0337">
      <w:pPr>
        <w:shd w:val="clear" w:color="auto" w:fill="FFFFFF"/>
        <w:spacing w:line="240" w:lineRule="atLeast"/>
        <w:rPr>
          <w:rFonts w:ascii="Roboto" w:eastAsia="Times New Roman" w:hAnsi="Roboto" w:cs="Times New Roman"/>
          <w:color w:val="D93025"/>
          <w:spacing w:val="5"/>
          <w:sz w:val="18"/>
          <w:szCs w:val="18"/>
          <w:lang w:eastAsia="pt-BR"/>
        </w:rPr>
      </w:pPr>
    </w:p>
    <w:p w14:paraId="646EAD86" w14:textId="77777777" w:rsidR="006607B8" w:rsidRDefault="006607B8" w:rsidP="00FD0337">
      <w:pPr>
        <w:shd w:val="clear" w:color="auto" w:fill="FFFFFF"/>
        <w:spacing w:line="240" w:lineRule="atLeast"/>
        <w:rPr>
          <w:rFonts w:ascii="Roboto" w:eastAsia="Times New Roman" w:hAnsi="Roboto" w:cs="Times New Roman"/>
          <w:color w:val="D93025"/>
          <w:spacing w:val="5"/>
          <w:sz w:val="18"/>
          <w:szCs w:val="18"/>
          <w:lang w:eastAsia="pt-BR"/>
        </w:rPr>
      </w:pPr>
    </w:p>
    <w:p w14:paraId="3C1D4199" w14:textId="294202B5" w:rsidR="00FD0337" w:rsidRPr="00FD0337" w:rsidRDefault="00FD0337" w:rsidP="00FD0337">
      <w:pPr>
        <w:shd w:val="clear" w:color="auto" w:fill="FFFFFF"/>
        <w:spacing w:line="240" w:lineRule="atLeast"/>
        <w:rPr>
          <w:rFonts w:ascii="Roboto" w:eastAsia="Times New Roman" w:hAnsi="Roboto" w:cs="Times New Roman"/>
          <w:color w:val="70757A"/>
          <w:spacing w:val="5"/>
          <w:sz w:val="18"/>
          <w:szCs w:val="18"/>
          <w:lang w:eastAsia="pt-BR"/>
        </w:rPr>
      </w:pPr>
      <w:r w:rsidRPr="00FD0337">
        <w:rPr>
          <w:rFonts w:ascii="Roboto" w:eastAsia="Times New Roman" w:hAnsi="Roboto" w:cs="Times New Roman"/>
          <w:color w:val="D93025"/>
          <w:spacing w:val="5"/>
          <w:sz w:val="18"/>
          <w:szCs w:val="18"/>
          <w:lang w:eastAsia="pt-BR"/>
        </w:rPr>
        <w:t>Esta pergunta é obrigatória</w:t>
      </w:r>
    </w:p>
    <w:p w14:paraId="496A6D0A" w14:textId="77777777" w:rsidR="00FD0337" w:rsidRPr="00FD0337" w:rsidRDefault="00FD0337" w:rsidP="00FD0337">
      <w:pPr>
        <w:shd w:val="clear" w:color="auto" w:fill="000000"/>
        <w:spacing w:after="0" w:line="540" w:lineRule="atLeast"/>
        <w:jc w:val="center"/>
        <w:rPr>
          <w:rFonts w:ascii="Roboto" w:eastAsia="Times New Roman" w:hAnsi="Roboto" w:cs="Times New Roman"/>
          <w:color w:val="FFFFFF"/>
          <w:spacing w:val="4"/>
          <w:sz w:val="21"/>
          <w:szCs w:val="21"/>
          <w:lang w:eastAsia="pt-BR"/>
        </w:rPr>
      </w:pPr>
      <w:r w:rsidRPr="00FD0337">
        <w:rPr>
          <w:rFonts w:ascii="Roboto" w:eastAsia="Times New Roman" w:hAnsi="Roboto" w:cs="Times New Roman"/>
          <w:color w:val="FFFFFF"/>
          <w:spacing w:val="4"/>
          <w:sz w:val="21"/>
          <w:szCs w:val="21"/>
          <w:lang w:eastAsia="pt-BR"/>
        </w:rPr>
        <w:t>Enviar</w:t>
      </w:r>
    </w:p>
    <w:p w14:paraId="12E5E609" w14:textId="77777777" w:rsidR="00FD0337" w:rsidRPr="00FD0337" w:rsidRDefault="00FD0337" w:rsidP="00FD0337">
      <w:pPr>
        <w:shd w:val="clear" w:color="auto" w:fill="F2F2F2"/>
        <w:spacing w:after="0" w:line="540" w:lineRule="atLeast"/>
        <w:jc w:val="center"/>
        <w:rPr>
          <w:rFonts w:ascii="Roboto" w:eastAsia="Times New Roman" w:hAnsi="Roboto" w:cs="Times New Roman"/>
          <w:color w:val="000000"/>
          <w:spacing w:val="4"/>
          <w:sz w:val="21"/>
          <w:szCs w:val="21"/>
          <w:lang w:eastAsia="pt-BR"/>
        </w:rPr>
      </w:pPr>
      <w:r w:rsidRPr="00FD0337">
        <w:rPr>
          <w:rFonts w:ascii="Roboto" w:eastAsia="Times New Roman" w:hAnsi="Roboto" w:cs="Times New Roman"/>
          <w:color w:val="000000"/>
          <w:spacing w:val="4"/>
          <w:sz w:val="21"/>
          <w:szCs w:val="21"/>
          <w:lang w:eastAsia="pt-BR"/>
        </w:rPr>
        <w:lastRenderedPageBreak/>
        <w:t>Limpar formulário</w:t>
      </w:r>
    </w:p>
    <w:p w14:paraId="18B6B31A" w14:textId="77777777" w:rsidR="00FD0337" w:rsidRPr="00FD0337" w:rsidRDefault="00FD0337" w:rsidP="00FD0337">
      <w:pPr>
        <w:shd w:val="clear" w:color="auto" w:fill="F2F2F2"/>
        <w:spacing w:after="0" w:line="240" w:lineRule="atLeast"/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pt-BR"/>
        </w:rPr>
      </w:pPr>
      <w:r w:rsidRPr="00FD0337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pt-BR"/>
        </w:rPr>
        <w:t>Nunca envie senhas</w:t>
      </w:r>
    </w:p>
    <w:p w14:paraId="34019907" w14:textId="77777777" w:rsidR="00FD0337" w:rsidRDefault="00FD0337"/>
    <w:sectPr w:rsidR="00FD03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04667"/>
    <w:multiLevelType w:val="hybridMultilevel"/>
    <w:tmpl w:val="40DEEAD0"/>
    <w:lvl w:ilvl="0" w:tplc="0416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3B3634DE"/>
    <w:multiLevelType w:val="hybridMultilevel"/>
    <w:tmpl w:val="BDD05FF0"/>
    <w:lvl w:ilvl="0" w:tplc="0B14453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D6245"/>
    <w:multiLevelType w:val="hybridMultilevel"/>
    <w:tmpl w:val="685C17EA"/>
    <w:lvl w:ilvl="0" w:tplc="15B89F9A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23431"/>
    <w:multiLevelType w:val="hybridMultilevel"/>
    <w:tmpl w:val="1A1631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37D34"/>
    <w:multiLevelType w:val="hybridMultilevel"/>
    <w:tmpl w:val="40DEEAD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089955">
    <w:abstractNumId w:val="1"/>
  </w:num>
  <w:num w:numId="2" w16cid:durableId="382556560">
    <w:abstractNumId w:val="0"/>
  </w:num>
  <w:num w:numId="3" w16cid:durableId="2064792556">
    <w:abstractNumId w:val="4"/>
  </w:num>
  <w:num w:numId="4" w16cid:durableId="1933776885">
    <w:abstractNumId w:val="3"/>
  </w:num>
  <w:num w:numId="5" w16cid:durableId="14030650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los Araujo">
    <w15:presenceInfo w15:providerId="AD" w15:userId="S::carlos@galloroauditores.com.br::bcce1351-9b35-41c0-99c1-12a6c497d8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37"/>
    <w:rsid w:val="00051146"/>
    <w:rsid w:val="00096D3E"/>
    <w:rsid w:val="000B58DC"/>
    <w:rsid w:val="00110C27"/>
    <w:rsid w:val="001623B7"/>
    <w:rsid w:val="001B5513"/>
    <w:rsid w:val="00270BCB"/>
    <w:rsid w:val="002F3F33"/>
    <w:rsid w:val="003055F8"/>
    <w:rsid w:val="00341BBE"/>
    <w:rsid w:val="0038733E"/>
    <w:rsid w:val="003D1BB5"/>
    <w:rsid w:val="003F0BA9"/>
    <w:rsid w:val="00405DAE"/>
    <w:rsid w:val="00435CAD"/>
    <w:rsid w:val="004479D9"/>
    <w:rsid w:val="004B29DF"/>
    <w:rsid w:val="004B3EC9"/>
    <w:rsid w:val="004E0730"/>
    <w:rsid w:val="00520398"/>
    <w:rsid w:val="00521C78"/>
    <w:rsid w:val="00535B56"/>
    <w:rsid w:val="00592FCB"/>
    <w:rsid w:val="005A1F6F"/>
    <w:rsid w:val="005A4058"/>
    <w:rsid w:val="005B5829"/>
    <w:rsid w:val="005D04D2"/>
    <w:rsid w:val="006607B8"/>
    <w:rsid w:val="00662627"/>
    <w:rsid w:val="0068041D"/>
    <w:rsid w:val="006C3AD9"/>
    <w:rsid w:val="006D2343"/>
    <w:rsid w:val="006E689A"/>
    <w:rsid w:val="00736419"/>
    <w:rsid w:val="00752173"/>
    <w:rsid w:val="00790AE4"/>
    <w:rsid w:val="007B66CF"/>
    <w:rsid w:val="007D58FB"/>
    <w:rsid w:val="008053A2"/>
    <w:rsid w:val="00854402"/>
    <w:rsid w:val="008A2904"/>
    <w:rsid w:val="00905294"/>
    <w:rsid w:val="009B31C9"/>
    <w:rsid w:val="00A72CF2"/>
    <w:rsid w:val="00A94DA2"/>
    <w:rsid w:val="00AB0FD6"/>
    <w:rsid w:val="00AE2C75"/>
    <w:rsid w:val="00B2673E"/>
    <w:rsid w:val="00B549EA"/>
    <w:rsid w:val="00B63FC5"/>
    <w:rsid w:val="00B97AE6"/>
    <w:rsid w:val="00BB3D45"/>
    <w:rsid w:val="00BD5F57"/>
    <w:rsid w:val="00C31F44"/>
    <w:rsid w:val="00C50428"/>
    <w:rsid w:val="00C70E2B"/>
    <w:rsid w:val="00D602D7"/>
    <w:rsid w:val="00D940F2"/>
    <w:rsid w:val="00DA7E3C"/>
    <w:rsid w:val="00E03881"/>
    <w:rsid w:val="00E52151"/>
    <w:rsid w:val="00E540DA"/>
    <w:rsid w:val="00E71D78"/>
    <w:rsid w:val="00E74BCB"/>
    <w:rsid w:val="00EC04A9"/>
    <w:rsid w:val="00F04C69"/>
    <w:rsid w:val="00F073D7"/>
    <w:rsid w:val="00F300D8"/>
    <w:rsid w:val="00F355E9"/>
    <w:rsid w:val="00F46004"/>
    <w:rsid w:val="00F775E4"/>
    <w:rsid w:val="00FD0337"/>
    <w:rsid w:val="00FF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E0D1F"/>
  <w15:chartTrackingRefBased/>
  <w15:docId w15:val="{9E9AC401-1D2B-4413-A763-A7A99D497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9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7eme">
    <w:name w:val="m7eme"/>
    <w:basedOn w:val="Fontepargpadro"/>
    <w:rsid w:val="00FD0337"/>
  </w:style>
  <w:style w:type="character" w:customStyle="1" w:styleId="vnumgf">
    <w:name w:val="vnumgf"/>
    <w:basedOn w:val="Fontepargpadro"/>
    <w:rsid w:val="00FD0337"/>
  </w:style>
  <w:style w:type="character" w:customStyle="1" w:styleId="adtyne">
    <w:name w:val="adtyne"/>
    <w:basedOn w:val="Fontepargpadro"/>
    <w:rsid w:val="00FD0337"/>
  </w:style>
  <w:style w:type="character" w:customStyle="1" w:styleId="rhiwt">
    <w:name w:val="rhiwt"/>
    <w:basedOn w:val="Fontepargpadro"/>
    <w:rsid w:val="00FD0337"/>
  </w:style>
  <w:style w:type="character" w:customStyle="1" w:styleId="npefkd">
    <w:name w:val="npefkd"/>
    <w:basedOn w:val="Fontepargpadro"/>
    <w:rsid w:val="00FD0337"/>
  </w:style>
  <w:style w:type="character" w:styleId="Hyperlink">
    <w:name w:val="Hyperlink"/>
    <w:basedOn w:val="Fontepargpadro"/>
    <w:uiPriority w:val="99"/>
    <w:unhideWhenUsed/>
    <w:rsid w:val="00F073D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73D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300D8"/>
    <w:pPr>
      <w:ind w:left="720"/>
      <w:contextualSpacing/>
    </w:pPr>
  </w:style>
  <w:style w:type="paragraph" w:styleId="Reviso">
    <w:name w:val="Revision"/>
    <w:hidden/>
    <w:uiPriority w:val="99"/>
    <w:semiHidden/>
    <w:rsid w:val="009B31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0508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4937465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52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08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451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11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48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39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49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1414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30288335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61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47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007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59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61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25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45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891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15106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126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53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27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13638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96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74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054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05245921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1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71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7520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09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87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97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66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15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8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8865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54402523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73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91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548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1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70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34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21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8395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65290568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79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1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248264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122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15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07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049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29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59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4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7050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68161494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69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0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521695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711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64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44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62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13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44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9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8276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64724748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9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494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92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12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92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86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3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5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8932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98392710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47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43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310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90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50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4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91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14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5257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40076019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09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72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448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61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14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82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46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78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5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5064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05507962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20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91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907312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918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82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8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47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78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3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6562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93025"/>
                        <w:left w:val="single" w:sz="6" w:space="18" w:color="D93025"/>
                        <w:bottom w:val="single" w:sz="6" w:space="18" w:color="D93025"/>
                        <w:right w:val="single" w:sz="6" w:space="18" w:color="D93025"/>
                      </w:divBdr>
                      <w:divsChild>
                        <w:div w:id="196996824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56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236224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26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63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95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3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118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65381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803364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58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1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677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5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97424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79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32443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br/susep/pt-br/central-de-conteudos/noticias/2022/Agosto/susep-divulga-sintese-mensal-com-dados-do-setor-em-junho/Sintesejunho22v02.pdf/view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cnabrasil.org.br/cna/panorama-do-agr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w.com/pt-br/noruega-quer-queda-no-desmatamento-para-reativar-fundo-amaz%C3%B4nia/a-57193962" TargetMode="External"/><Relationship Id="rId11" Type="http://schemas.openxmlformats.org/officeDocument/2006/relationships/hyperlink" Target="https://www.portaltransparencia.gov.br/orgaos-superiores/24000-ministerio-da-ciencia--tecnologia--inovacoes-e-comunicacoes" TargetMode="External"/><Relationship Id="rId5" Type="http://schemas.openxmlformats.org/officeDocument/2006/relationships/hyperlink" Target="https://qgis.org/" TargetMode="External"/><Relationship Id="rId10" Type="http://schemas.openxmlformats.org/officeDocument/2006/relationships/hyperlink" Target="http://lattes.cnpq.br/web/dgp/censo-atu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rtaltransparencia.gov.br/orgaos-superiores/44000-ministerio-do-meio-ambien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2334</Words>
  <Characters>12604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galloro</dc:creator>
  <cp:keywords/>
  <dc:description/>
  <cp:lastModifiedBy>Carlos Araujo</cp:lastModifiedBy>
  <cp:revision>2</cp:revision>
  <cp:lastPrinted>2022-10-01T03:38:00Z</cp:lastPrinted>
  <dcterms:created xsi:type="dcterms:W3CDTF">2022-10-01T08:38:00Z</dcterms:created>
  <dcterms:modified xsi:type="dcterms:W3CDTF">2022-10-01T08:38:00Z</dcterms:modified>
</cp:coreProperties>
</file>